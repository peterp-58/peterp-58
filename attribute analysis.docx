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53E57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(gross profit + interest) / total assets                               Operating Income to Total Asset ratio                                   1.000</w:t>
      </w:r>
    </w:p>
    <w:p w14:paraId="47E57416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(current assets - inventory) / short-term liabilities                 Current Ratio.                                                          1.000</w:t>
      </w:r>
    </w:p>
    <w:p w14:paraId="48A339B9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total costs /total sales                                               (inventory ∗ 365) / sales                                               1.000</w:t>
      </w:r>
    </w:p>
    <w:p w14:paraId="38EA3DDB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book value of equity / total liabilities                               total assets / total liabilities                                        1.000</w:t>
      </w:r>
    </w:p>
    <w:p w14:paraId="0D53D79F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net profit / sales                                                    gross profit / sales                                                    0.999</w:t>
      </w:r>
    </w:p>
    <w:p w14:paraId="6483B92A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gross profit / sales                                                    (gross profit + interest) / sales                                      0.999</w:t>
      </w:r>
    </w:p>
    <w:p w14:paraId="2C636843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rotation receivables + inventory turnover in days                     (receivables ∗ 365) / sales                                             0.999</w:t>
      </w:r>
    </w:p>
    <w:p w14:paraId="7CA38A4F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Equity to Total Assets Ratio                                            constant capital / total assets                                        0.999</w:t>
      </w:r>
    </w:p>
    <w:p w14:paraId="28FDECD7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constant capital / fixed assets                                         equity / fixed assets                                                  0.999</w:t>
      </w:r>
    </w:p>
    <w:p w14:paraId="3073BC90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net profit / sales                                                     (gross profit + interest) / sales                                      0.998</w:t>
      </w:r>
    </w:p>
    <w:p w14:paraId="6315AC96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current assets / total liabilities                                     (current assets - inventory) / short-term liabilities                  0.998</w:t>
      </w:r>
    </w:p>
    <w:p w14:paraId="518AF33F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                                                                      Current Ratio.                                                          0.998</w:t>
      </w:r>
    </w:p>
    <w:p w14:paraId="5AA2A249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(gross profit + interest) / total assets                               gross profit / total assets                                             0.996</w:t>
      </w:r>
    </w:p>
    <w:p w14:paraId="2C38A1AA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gross profit / total assets                                            Operating Income to Total Asset ratio                                   0.996</w:t>
      </w:r>
    </w:p>
    <w:p w14:paraId="139EB3C1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total sales / total assets                                            Asset Turnover Ratio.                                                   0.995</w:t>
      </w:r>
    </w:p>
    <w:p w14:paraId="4A62A10B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(inventory ∗ 365) / sales                                               rotation receivables + inventory turnover in days                      0.993</w:t>
      </w:r>
    </w:p>
    <w:p w14:paraId="44C90A19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rotation receivables + inventory turnover in days                     total costs /total sales                                                0.993</w:t>
      </w:r>
    </w:p>
    <w:p w14:paraId="6F953885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(gross profit + depreciation) / total liabilities                       (net profit + depreciation) / total liabilities                        0.991</w:t>
      </w:r>
    </w:p>
    <w:p w14:paraId="4AA6458B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(receivables ∗ 365) / sales                                            total costs /total sales                                                0.987</w:t>
      </w:r>
    </w:p>
    <w:p w14:paraId="67C6CFD1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(inventory ∗ 365) / sales                                              (receivables ∗ 365) / sales                                             0.987</w:t>
      </w:r>
    </w:p>
    <w:p w14:paraId="511F7B76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operating expenses / short-term liabilities                            sales / short-term liabilities                                         0.985</w:t>
      </w:r>
    </w:p>
    <w:p w14:paraId="3FD04558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gross profit + extraordinary items + financial expenses) / total       profit on operating activities / total assets                           0.982</w:t>
      </w:r>
    </w:p>
    <w:p w14:paraId="340114E4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gross profit / short-term liabilities                                  (gross profit + depreciation) / total liabilities                       0.982</w:t>
      </w:r>
    </w:p>
    <w:p w14:paraId="288B3317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EBITDA (profit on operating activities - depreciation) / total assets  profit on operating activities / total assets                           0.980</w:t>
      </w:r>
    </w:p>
    <w:p w14:paraId="7F33BF09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(net profit + depreciation) / total liabilities                       gross profit / short-term liabilities                                   0.978</w:t>
      </w:r>
    </w:p>
    <w:p w14:paraId="7F34B99F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(sales - cost of products sold) / sales                                EBITDA (profit on operating activities - depreciation) / sales         0.959</w:t>
      </w:r>
    </w:p>
    <w:p w14:paraId="24C2049F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EBITDA (profit on operating activities - depreciation) / total assets  gross profit + extraordinary items + financial expenses) / total        0.952</w:t>
      </w:r>
    </w:p>
    <w:p w14:paraId="423804FA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sales / short-term liabilities                                         operating expenses / total liabilities                                 0.951</w:t>
      </w:r>
    </w:p>
    <w:p w14:paraId="7A23D404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(short-term liabilities ∗ 365) / cost of products sold)                (current liabilities ∗ 365) / cost of products sold                     0.945</w:t>
      </w:r>
    </w:p>
    <w:p w14:paraId="4B899E8E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operating expenses / total liabilities                                 operating expenses / short-term liabilities                            0.939</w:t>
      </w:r>
    </w:p>
    <w:p w14:paraId="79948639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(current liabilities ∗ 365) / cost of products sold                     (inventory ∗ 365) / cost of products sold                              0.936</w:t>
      </w:r>
    </w:p>
    <w:p w14:paraId="51EE3457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Asset Turnover Ratio.                                                   sales / short-term liabilities                                         0.934</w:t>
      </w:r>
    </w:p>
    <w:p w14:paraId="3A5ABC5B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total sales / total assets                                             sales / short-term liabilities                                         0.931</w:t>
      </w:r>
    </w:p>
    <w:p w14:paraId="45F8C53A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short-term liabilities / total assets                                 Total Liabilities/total assets                                          0.927</w:t>
      </w:r>
    </w:p>
    <w:p w14:paraId="73B31790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(total liabilities - cash) / sales                                     (short-term liabilities ∗365) / sales                                   0.926</w:t>
      </w:r>
    </w:p>
    <w:p w14:paraId="389BD2D1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constant capital / fixed assets                                         sales / fixed assets                                                   0.926</w:t>
      </w:r>
    </w:p>
    <w:p w14:paraId="4CF37E28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sales / fixed assets                                                   equity / fixed assets                                                  0.925</w:t>
      </w:r>
    </w:p>
    <w:p w14:paraId="343BA364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(receivables ∗ 365) / sales                                            (total liabilities - cash) / sales                                      0.923</w:t>
      </w:r>
    </w:p>
    <w:p w14:paraId="6EF80B84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lastRenderedPageBreak/>
        <w:t xml:space="preserve"> rotation receivables + inventory turnover in days                     (total liabilities - cash) / sales                                      0.920</w:t>
      </w:r>
    </w:p>
    <w:p w14:paraId="3CDEBF23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profit on sales / total assets                                        profit on operating activities / total assets                           0.915</w:t>
      </w:r>
    </w:p>
    <w:p w14:paraId="4857890A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gross profit + extraordinary items + financial expenses) / total        profit on sales / total assets                                         0.911</w:t>
      </w:r>
    </w:p>
    <w:p w14:paraId="613130FA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operating expenses / short-term liabilities                            total sales / total assets                                             0.911</w:t>
      </w:r>
    </w:p>
    <w:p w14:paraId="3730D9B0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profit on operating activities / total assets                           sales / short-term liabilities                                         0.909</w:t>
      </w:r>
    </w:p>
    <w:p w14:paraId="681BF9DF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sales / short-term liabilities                                         profit on sales / total assets                                         0.909</w:t>
      </w:r>
    </w:p>
    <w:p w14:paraId="144DBE0D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operating expenses / short-term liabilities                           Asset Turnover Ratio.                                                   0.908</w:t>
      </w:r>
    </w:p>
    <w:p w14:paraId="0580AAA1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sales / short-term liabilities                                        gross profit + extraordinary items + financial expenses) / total        0.907</w:t>
      </w:r>
    </w:p>
    <w:p w14:paraId="341E94EB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Operating Income to Total Asset ratio                                  gross profit + extraordinary items + financial expenses) / total        0.904</w:t>
      </w:r>
    </w:p>
    <w:p w14:paraId="1443B837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(gross profit + interest) / total assets                               gross profit + extraordinary items + financial expenses) / total        0.904</w:t>
      </w:r>
    </w:p>
    <w:p w14:paraId="04FEDC58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total costs /total sales                                               (total liabilities - cash) / sales                                      0.903</w:t>
      </w:r>
    </w:p>
    <w:p w14:paraId="4057BE96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(inventory ∗ 365) / sales                                              (total liabilities - cash) / sales                                      0.902</w:t>
      </w:r>
    </w:p>
    <w:p w14:paraId="01375730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sales / short-term liabilities                                        EBITDA (profit on operating activities - depreciation) / total assets   0.901</w:t>
      </w:r>
    </w:p>
    <w:p w14:paraId="431885FC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profit on sales / total assets                                        EBITDA (profit on operating activities - depreciation) / total assets   0.900</w:t>
      </w:r>
    </w:p>
    <w:p w14:paraId="1ED8DB35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gross profit + extraordinary items + financial expenses) / total       gross profit / total assets                                             0.900</w:t>
      </w:r>
    </w:p>
    <w:p w14:paraId="005E4A36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Operating Income to Total Asset ratio                                  profit on operating activities / total assets                           0.889</w:t>
      </w:r>
    </w:p>
    <w:p w14:paraId="3C51B7CF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profit on operating activities / total assets                          (gross profit + interest) / total assets                                0.889</w:t>
      </w:r>
    </w:p>
    <w:p w14:paraId="260550E6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                                                                       operating expenses / short-term liabilities                            0.888</w:t>
      </w:r>
    </w:p>
    <w:p w14:paraId="34FD6178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operating expenses / short-term liabilities                            profit on sales / total assets                                         0.888</w:t>
      </w:r>
    </w:p>
    <w:p w14:paraId="7791113B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                                                                      gross profit + extraordinary items + financial expenses) / total        0.885</w:t>
      </w:r>
    </w:p>
    <w:p w14:paraId="134F0011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profit on operating activities / total assets                          gross profit / total assets                                             0.885</w:t>
      </w:r>
    </w:p>
    <w:p w14:paraId="58C25AED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(short-term liabilities ∗365) / sales                                  (receivables ∗ 365) / sales                                             0.884</w:t>
      </w:r>
    </w:p>
    <w:p w14:paraId="33270C44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rotation receivables + inventory turnover in days                     (short-term liabilities ∗365) / sales                                   0.881</w:t>
      </w:r>
    </w:p>
    <w:p w14:paraId="7C0E6231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operating expenses / short-term liabilities                           EBITDA (profit on operating activities - depreciation) / total assets   0.881</w:t>
      </w:r>
    </w:p>
    <w:p w14:paraId="4ED9FBAB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EBITDA (profit on operating activities - depreciation) / total assets  (gross profit + interest) / total assets                                0.865</w:t>
      </w:r>
    </w:p>
    <w:p w14:paraId="1B98B15B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                                                                      Operating Income to Total Asset ratio                                   0.865</w:t>
      </w:r>
    </w:p>
    <w:p w14:paraId="4BD8A88E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(short-term liabilities ∗365) / sales                                  (inventory ∗ 365) / sales                                               0.864</w:t>
      </w:r>
    </w:p>
    <w:p w14:paraId="51C727C7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                                                                      total costs /total sales                                                0.864</w:t>
      </w:r>
    </w:p>
    <w:p w14:paraId="604DCF1D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EBITDA (profit on operating activities - depreciation) / total assets  gross profit / total assets                                             0.861</w:t>
      </w:r>
    </w:p>
    <w:p w14:paraId="240F72DD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(equity - share capital) / total assets                               Equity to Total Assets Ratio                                            0.859</w:t>
      </w:r>
    </w:p>
    <w:p w14:paraId="7FB64E44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                                                                       constant capital / total assets                                        0.856</w:t>
      </w:r>
    </w:p>
    <w:p w14:paraId="0FE57992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operating expenses / total liabilities                                Asset Turnover Ratio.                                                   0.831</w:t>
      </w:r>
    </w:p>
    <w:p w14:paraId="71759B0C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 xml:space="preserve">                                                                        total sales / total assets                                             0.829</w:t>
      </w:r>
    </w:p>
    <w:p w14:paraId="47CA005D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(gross profit + interest) / total assets                                profit on sales / total assets                                         0.822</w:t>
      </w:r>
    </w:p>
    <w:p w14:paraId="2B7CC3EE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Operating Income to Total Asset ratio                                   profit on sales / total assets                                         0.822</w:t>
      </w:r>
    </w:p>
    <w:p w14:paraId="6C755AA0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gross profit / total assets                                             profit on sales / total assets                                         0.819</w:t>
      </w:r>
    </w:p>
    <w:p w14:paraId="6D228BCE" w14:textId="77777777" w:rsidR="00E7196A" w:rsidRPr="00E7196A" w:rsidRDefault="00E7196A" w:rsidP="00E719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</w:pPr>
      <w:r w:rsidRPr="00E7196A">
        <w:rPr>
          <w:rFonts w:ascii="var(--colab-code-font-family)" w:eastAsia="Times New Roman" w:hAnsi="var(--colab-code-font-family)" w:cs="Courier New"/>
          <w:color w:val="212121"/>
          <w:kern w:val="0"/>
          <w:sz w:val="21"/>
          <w:szCs w:val="21"/>
          <w14:ligatures w14:val="none"/>
        </w:rPr>
        <w:t>gross profit (in 3 years) / total assets                               gross profit + extraordinary items + financial expenses) / total        0.806</w:t>
      </w:r>
    </w:p>
    <w:p w14:paraId="1E463FDA" w14:textId="7598AF18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commentRangeStart w:id="0"/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A1: Net Profit / Total Assets</w:t>
      </w:r>
    </w:p>
    <w:p w14:paraId="080C5947" w14:textId="0A2A1BEF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 how effectively a company is using its assets to generate profit.</w:t>
      </w:r>
      <w:commentRangeEnd w:id="0"/>
      <w:r w:rsidR="00E20678">
        <w:rPr>
          <w:rStyle w:val="CommentReference"/>
        </w:rPr>
        <w:commentReference w:id="0"/>
      </w:r>
    </w:p>
    <w:p w14:paraId="5CC9AC6B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A2: Total Liabilities / Total Assets</w:t>
      </w:r>
    </w:p>
    <w:p w14:paraId="3FE8647B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Indicates the proportion of a company’s assets that are financed by liabilities.</w:t>
      </w:r>
    </w:p>
    <w:p w14:paraId="516393D5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A3: Working Capital to Total Assets Ratio</w:t>
      </w:r>
    </w:p>
    <w:p w14:paraId="742B215A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Assesses a company’s ability to cover its short-term obligations with its current assets.</w:t>
      </w:r>
    </w:p>
    <w:p w14:paraId="35AB64C5" w14:textId="04C6B09E" w:rsidR="00B42561" w:rsidRPr="00AD797C" w:rsidDel="00AD797C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" w:author="Peter Pancevic" w:date="2024-06-28T15:00:00Z" w16du:dateUtc="2024-06-28T19:00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2" w:author="Peter Pancevic" w:date="2024-06-28T15:00:00Z" w16du:dateUtc="2024-06-28T19:00:00Z">
            <w:rPr>
              <w:del w:id="3" w:author="Peter Pancevic" w:date="2024-06-28T15:00:00Z" w16du:dateUtc="2024-06-28T19:00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commentRangeStart w:id="4"/>
      <w:del w:id="5" w:author="Peter Pancevic" w:date="2024-06-28T15:00:00Z" w16du:dateUtc="2024-06-28T19:00:00Z">
        <w:r w:rsidRPr="00AD797C" w:rsidDel="00AD797C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6" w:author="Peter Pancevic" w:date="2024-06-28T15:00:00Z" w16du:dateUtc="2024-06-28T19:00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A4: Current Ratio</w:delText>
        </w:r>
      </w:del>
    </w:p>
    <w:p w14:paraId="0B45A2C6" w14:textId="793B6361" w:rsidR="00B42561" w:rsidRPr="00AD797C" w:rsidDel="00AD797C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7" w:author="Peter Pancevic" w:date="2024-06-28T15:00:00Z" w16du:dateUtc="2024-06-28T19:00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8" w:author="Peter Pancevic" w:date="2024-06-28T15:00:00Z" w16du:dateUtc="2024-06-28T19:00:00Z">
            <w:rPr>
              <w:del w:id="9" w:author="Peter Pancevic" w:date="2024-06-28T15:00:00Z" w16du:dateUtc="2024-06-28T19:00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10" w:author="Peter Pancevic" w:date="2024-06-28T15:00:00Z" w16du:dateUtc="2024-06-28T19:00:00Z">
        <w:r w:rsidRPr="00AD797C" w:rsidDel="00AD797C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11" w:author="Peter Pancevic" w:date="2024-06-28T15:00:00Z" w16du:dateUtc="2024-06-28T19:00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Measures a company’s ability to pay short-term obligations with its current assets.</w:delText>
        </w:r>
        <w:commentRangeEnd w:id="4"/>
        <w:r w:rsidR="00AD797C" w:rsidDel="00AD797C">
          <w:rPr>
            <w:rStyle w:val="CommentReference"/>
          </w:rPr>
          <w:commentReference w:id="4"/>
        </w:r>
      </w:del>
    </w:p>
    <w:p w14:paraId="09824B2B" w14:textId="389C9D9E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A5: </w:t>
      </w:r>
      <w:del w:id="12" w:author="Peter Pancevic" w:date="2024-06-29T16:54:00Z" w16du:dateUtc="2024-06-29T20:54:00Z">
        <w:r w:rsidRPr="00B42561" w:rsidDel="00610547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delText>Cash Flow Coverage Ratio</w:delText>
        </w:r>
      </w:del>
      <w:ins w:id="13" w:author="Peter Pancevic" w:date="2024-06-29T16:54:00Z" w16du:dateUtc="2024-06-29T20:54:00Z">
        <w:r w:rsidR="00610547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Defensive Interval Ratio</w:t>
        </w:r>
      </w:ins>
    </w:p>
    <w:p w14:paraId="668A5DCD" w14:textId="170EA073" w:rsidR="00B42561" w:rsidRPr="00B42561" w:rsidDel="00610547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4" w:author="Peter Pancevic" w:date="2024-06-29T16:54:00Z" w16du:dateUtc="2024-06-29T20:54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15" w:author="Peter Pancevic" w:date="2024-06-29T16:54:00Z" w16du:dateUtc="2024-06-29T20:54:00Z">
        <w:r w:rsidRPr="00B42561" w:rsidDel="00610547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Evaluates a company’s ability to cover its debt obligations with its operating cash flow.</w:delText>
        </w:r>
      </w:del>
    </w:p>
    <w:p w14:paraId="653D6F9E" w14:textId="2219F68D" w:rsidR="00B42561" w:rsidRPr="00B42561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6" w:author="Peter Pancevic" w:date="2024-06-25T23:32:00Z" w16du:dateUtc="2024-06-26T03:32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commentRangeStart w:id="17"/>
      <w:del w:id="18" w:author="Peter Pancevic" w:date="2024-06-25T23:32:00Z" w16du:dateUtc="2024-06-26T03:32:00Z">
        <w:r w:rsidRPr="00B42561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A6: Retained Earnings to Total Assets Ratio</w:delText>
        </w:r>
      </w:del>
    </w:p>
    <w:p w14:paraId="00EFDAB1" w14:textId="723D3ED6" w:rsidR="00B42561" w:rsidRPr="00B42561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9" w:author="Peter Pancevic" w:date="2024-06-25T23:32:00Z" w16du:dateUtc="2024-06-26T03:32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20" w:author="Peter Pancevic" w:date="2024-06-25T23:32:00Z" w16du:dateUtc="2024-06-26T03:32:00Z">
        <w:r w:rsidRPr="00B42561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Indicates the portion of total assets financed by retained earnings.</w:delText>
        </w:r>
        <w:commentRangeEnd w:id="17"/>
        <w:r w:rsidR="00BF4976" w:rsidDel="00147E03">
          <w:rPr>
            <w:rStyle w:val="CommentReference"/>
          </w:rPr>
          <w:commentReference w:id="17"/>
        </w:r>
      </w:del>
    </w:p>
    <w:p w14:paraId="0CA5670F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A7: Operating Income to Total Asset Ratio</w:t>
      </w:r>
    </w:p>
    <w:p w14:paraId="406F6B1D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Assesses the efficiency of a company in generating operating income from its total assets.</w:t>
      </w:r>
    </w:p>
    <w:p w14:paraId="0D6D1383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A8: </w:t>
      </w:r>
      <w:commentRangeStart w:id="21"/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Book Value of Equity / Total Liabilities</w:t>
      </w:r>
      <w:commentRangeEnd w:id="21"/>
      <w:r w:rsidR="0039074C">
        <w:rPr>
          <w:rStyle w:val="CommentReference"/>
        </w:rPr>
        <w:commentReference w:id="21"/>
      </w:r>
    </w:p>
    <w:p w14:paraId="2C924DD3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 the proportion of equity relative to total liabilities.</w:t>
      </w:r>
    </w:p>
    <w:p w14:paraId="03C06B34" w14:textId="0C3C0C95" w:rsidR="00B42561" w:rsidRPr="008A1F54" w:rsidDel="008A1F54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2" w:author="Peter Pancevic" w:date="2024-06-27T22:22:00Z" w16du:dateUtc="2024-06-28T02:22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23" w:author="Peter Pancevic" w:date="2024-06-27T22:21:00Z" w16du:dateUtc="2024-06-28T02:21:00Z">
            <w:rPr>
              <w:del w:id="24" w:author="Peter Pancevic" w:date="2024-06-27T22:22:00Z" w16du:dateUtc="2024-06-28T02:22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commentRangeStart w:id="25"/>
      <w:del w:id="26" w:author="Peter Pancevic" w:date="2024-06-27T22:22:00Z" w16du:dateUtc="2024-06-28T02:22:00Z">
        <w:r w:rsidRPr="008A1F54" w:rsidDel="008A1F54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27" w:author="Peter Pancevic" w:date="2024-06-27T22:21:00Z" w16du:dateUtc="2024-06-28T02:21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A9: Asset Turnover Ratio</w:delText>
        </w:r>
        <w:r w:rsidR="00BF4976" w:rsidRPr="008A1F54" w:rsidDel="008A1F54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28" w:author="Peter Pancevic" w:date="2024-06-27T22:21:00Z" w16du:dateUtc="2024-06-28T02:21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 xml:space="preserve"> (sales / total assets) </w:delText>
        </w:r>
      </w:del>
    </w:p>
    <w:p w14:paraId="07DD4B50" w14:textId="023CC109" w:rsidR="00B42561" w:rsidRPr="008A1F54" w:rsidDel="008A1F54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9" w:author="Peter Pancevic" w:date="2024-06-27T22:22:00Z" w16du:dateUtc="2024-06-28T02:22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30" w:author="Peter Pancevic" w:date="2024-06-27T22:21:00Z" w16du:dateUtc="2024-06-28T02:21:00Z">
            <w:rPr>
              <w:del w:id="31" w:author="Peter Pancevic" w:date="2024-06-27T22:22:00Z" w16du:dateUtc="2024-06-28T02:22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32" w:author="Peter Pancevic" w:date="2024-06-27T22:22:00Z" w16du:dateUtc="2024-06-28T02:22:00Z">
        <w:r w:rsidRPr="008A1F54" w:rsidDel="008A1F54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33" w:author="Peter Pancevic" w:date="2024-06-27T22:21:00Z" w16du:dateUtc="2024-06-28T02:21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Evaluates how efficiently a company uses its assets to generate sales.</w:delText>
        </w:r>
        <w:commentRangeEnd w:id="25"/>
        <w:r w:rsidR="008A1F54" w:rsidDel="008A1F54">
          <w:rPr>
            <w:rStyle w:val="CommentReference"/>
          </w:rPr>
          <w:commentReference w:id="25"/>
        </w:r>
      </w:del>
    </w:p>
    <w:p w14:paraId="4F9EEFFD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A10: Equity to Total Assets Ratio</w:t>
      </w:r>
    </w:p>
    <w:p w14:paraId="1F699208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Indicates the proportion of total assets financed by shareholders’ equity.</w:t>
      </w:r>
    </w:p>
    <w:p w14:paraId="3013FD92" w14:textId="63304FCB" w:rsidR="00B42561" w:rsidRPr="00E213AA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34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commentRangeStart w:id="35"/>
      <w:commentRangeStart w:id="36"/>
      <w:del w:id="37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A11: (Gross Profit + Extraordinary Items + Financial Expenses) / Total Assets</w:delText>
        </w:r>
      </w:del>
    </w:p>
    <w:p w14:paraId="09F39A84" w14:textId="63A7D529" w:rsidR="00B42561" w:rsidRPr="00E213AA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38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39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Measures overall profitability adjusted for extraordinary items and financial expenses relative to total assets.</w:delText>
        </w:r>
      </w:del>
    </w:p>
    <w:p w14:paraId="617B7093" w14:textId="57D29E0D" w:rsidR="00B42561" w:rsidRPr="00E213AA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40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41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A12: Gross Profit / Short-term Liabilities</w:delText>
        </w:r>
      </w:del>
    </w:p>
    <w:p w14:paraId="579AA133" w14:textId="76B79104" w:rsidR="00B42561" w:rsidRPr="00E213AA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42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43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Evaluates the ability to cover short-term liabilities with gross profit.</w:delText>
        </w:r>
      </w:del>
    </w:p>
    <w:p w14:paraId="62270DA6" w14:textId="5E1A36DD" w:rsidR="00B42561" w:rsidRPr="00E213AA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44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45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A13: (Gross Profit + Depreciation) / Sales</w:delText>
        </w:r>
      </w:del>
    </w:p>
    <w:p w14:paraId="0F437745" w14:textId="5731B6D3" w:rsidR="00B42561" w:rsidRPr="00E213AA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46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47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Assesses profitability including non-cash expenses (depreciation) relative to sales.</w:delText>
        </w:r>
      </w:del>
    </w:p>
    <w:p w14:paraId="2A433D01" w14:textId="0B7C8369" w:rsidR="00B42561" w:rsidRPr="00E213AA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48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49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A14: (Gross Profit + Interest) / Total Assets</w:delText>
        </w:r>
      </w:del>
    </w:p>
    <w:p w14:paraId="708805E9" w14:textId="59F7243F" w:rsidR="00B42561" w:rsidRPr="00E213AA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50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51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Measures profitability including interest relative to total assets.</w:delText>
        </w:r>
      </w:del>
    </w:p>
    <w:p w14:paraId="2D579E7A" w14:textId="3597DA59" w:rsidR="00B42561" w:rsidRPr="00E213AA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52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53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A15: (Total Liabilities * 365) / (Gross Profit + Depreciation)</w:delText>
        </w:r>
      </w:del>
    </w:p>
    <w:p w14:paraId="15677847" w14:textId="2A6AA01C" w:rsidR="00B42561" w:rsidRPr="00E213AA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54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55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Calculates the number of days it would take to pay off liabilities with gross profit and depreciation.</w:delText>
        </w:r>
      </w:del>
    </w:p>
    <w:p w14:paraId="3D7DF9FC" w14:textId="5BB099D9" w:rsidR="00B42561" w:rsidRPr="00E213AA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56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57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A16: (Gross Profit + Depreciation) / Total Liabilities</w:delText>
        </w:r>
      </w:del>
    </w:p>
    <w:p w14:paraId="24EC093F" w14:textId="40F5A853" w:rsidR="00B42561" w:rsidRPr="00E213AA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58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59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Evaluates the ability to cover total liabilities with gross profit and depreciation.</w:delText>
        </w:r>
      </w:del>
    </w:p>
    <w:p w14:paraId="0E2B816B" w14:textId="31937472" w:rsidR="00B42561" w:rsidRPr="00E213AA" w:rsidDel="00FE6BDA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60" w:author="Peter Pancevic" w:date="2024-06-27T22:04:00Z" w16du:dateUtc="2024-06-28T02:04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61" w:author="Peter Pancevic" w:date="2024-06-28T00:03:00Z" w16du:dateUtc="2024-06-28T04:03:00Z">
            <w:rPr>
              <w:del w:id="62" w:author="Peter Pancevic" w:date="2024-06-27T22:04:00Z" w16du:dateUtc="2024-06-28T02:04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63" w:author="Peter Pancevic" w:date="2024-06-27T22:04:00Z" w16du:dateUtc="2024-06-28T02:04:00Z">
        <w:r w:rsidRPr="00E213AA" w:rsidDel="00FE6BDA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64" w:author="Peter Pancevic" w:date="2024-06-28T00:03:00Z" w16du:dateUtc="2024-06-28T04:03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A17: Total Assets / Total Liabilities</w:delText>
        </w:r>
      </w:del>
    </w:p>
    <w:p w14:paraId="36109CF2" w14:textId="47F75DAF" w:rsidR="00B42561" w:rsidRPr="00E213AA" w:rsidDel="00FE6BDA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65" w:author="Peter Pancevic" w:date="2024-06-27T22:04:00Z" w16du:dateUtc="2024-06-28T02:04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66" w:author="Peter Pancevic" w:date="2024-06-28T00:03:00Z" w16du:dateUtc="2024-06-28T04:03:00Z">
            <w:rPr>
              <w:del w:id="67" w:author="Peter Pancevic" w:date="2024-06-27T22:04:00Z" w16du:dateUtc="2024-06-28T02:04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68" w:author="Peter Pancevic" w:date="2024-06-27T22:04:00Z" w16du:dateUtc="2024-06-28T02:04:00Z">
        <w:r w:rsidRPr="00E213AA" w:rsidDel="00FE6BDA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69" w:author="Peter Pancevic" w:date="2024-06-28T00:03:00Z" w16du:dateUtc="2024-06-28T04:03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Measures the leverage of a company by comparing total assets to total liabilities.</w:delText>
        </w:r>
        <w:commentRangeEnd w:id="35"/>
        <w:r w:rsidR="00FE6BDA" w:rsidRPr="00E213AA" w:rsidDel="00FE6BDA">
          <w:rPr>
            <w:rStyle w:val="CommentReference"/>
            <w:strike/>
            <w:rPrChange w:id="70" w:author="Peter Pancevic" w:date="2024-06-28T00:03:00Z" w16du:dateUtc="2024-06-28T04:03:00Z">
              <w:rPr>
                <w:rStyle w:val="CommentReference"/>
              </w:rPr>
            </w:rPrChange>
          </w:rPr>
          <w:commentReference w:id="35"/>
        </w:r>
      </w:del>
    </w:p>
    <w:p w14:paraId="3661B6CC" w14:textId="06A815CF" w:rsidR="00B42561" w:rsidRPr="00E213AA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71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72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A18: Gross Profit / Total Assets</w:delText>
        </w:r>
      </w:del>
    </w:p>
    <w:p w14:paraId="5DAE8381" w14:textId="76A672ED" w:rsidR="00B42561" w:rsidRPr="00E213AA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73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74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Assesses the efficiency of a company in generating gross profit from its total assets.</w:delText>
        </w:r>
      </w:del>
    </w:p>
    <w:p w14:paraId="0AF7CC13" w14:textId="47B6D6E4" w:rsidR="00B42561" w:rsidRPr="00E213AA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75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76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A19: Gross Profit / Sales</w:delText>
        </w:r>
      </w:del>
    </w:p>
    <w:p w14:paraId="5F5CB111" w14:textId="6D0DECE2" w:rsidR="00B42561" w:rsidRPr="00E213AA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77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78" w:author="Peter Pancevic" w:date="2024-06-25T23:33:00Z" w16du:dateUtc="2024-06-26T03:33:00Z">
        <w:r w:rsidRPr="00E213AA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Measures the margin of profit from sales before deducting operating expenses.</w:delText>
        </w:r>
      </w:del>
    </w:p>
    <w:p w14:paraId="0201D3EA" w14:textId="46267544" w:rsidR="00B42561" w:rsidRPr="00E213AA" w:rsidDel="00E213AA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79" w:author="Peter Pancevic" w:date="2024-06-28T00:03:00Z" w16du:dateUtc="2024-06-28T04:0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80" w:author="Peter Pancevic" w:date="2024-06-28T00:03:00Z" w16du:dateUtc="2024-06-28T04:03:00Z">
            <w:rPr>
              <w:del w:id="81" w:author="Peter Pancevic" w:date="2024-06-28T00:03:00Z" w16du:dateUtc="2024-06-28T04:03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82" w:author="Peter Pancevic" w:date="2024-06-28T00:03:00Z" w16du:dateUtc="2024-06-28T04:03:00Z">
        <w:r w:rsidRPr="00E213AA" w:rsidDel="00E213AA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83" w:author="Peter Pancevic" w:date="2024-06-28T00:03:00Z" w16du:dateUtc="2024-06-28T04:03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A20: (Inventory * 365) / Sales</w:delText>
        </w:r>
        <w:r w:rsidR="0039074C" w:rsidRPr="00E213AA" w:rsidDel="00E213AA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84" w:author="Peter Pancevic" w:date="2024-06-28T00:03:00Z" w16du:dateUtc="2024-06-28T04:03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 xml:space="preserve"> – days sales in inventory</w:delText>
        </w:r>
      </w:del>
    </w:p>
    <w:p w14:paraId="1B2B595A" w14:textId="0DB9DB6C" w:rsidR="00B42561" w:rsidRPr="00E213AA" w:rsidDel="00E213AA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85" w:author="Peter Pancevic" w:date="2024-06-28T00:03:00Z" w16du:dateUtc="2024-06-28T04:0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86" w:author="Peter Pancevic" w:date="2024-06-28T00:03:00Z" w16du:dateUtc="2024-06-28T04:03:00Z">
            <w:rPr>
              <w:del w:id="87" w:author="Peter Pancevic" w:date="2024-06-28T00:03:00Z" w16du:dateUtc="2024-06-28T04:03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88" w:author="Peter Pancevic" w:date="2024-06-28T00:03:00Z" w16du:dateUtc="2024-06-28T04:03:00Z">
        <w:r w:rsidRPr="00E213AA" w:rsidDel="00E213AA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89" w:author="Peter Pancevic" w:date="2024-06-28T00:03:00Z" w16du:dateUtc="2024-06-28T04:03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Calculates the average number of days inventory is held before being sold.</w:delText>
        </w:r>
        <w:commentRangeEnd w:id="36"/>
        <w:r w:rsidR="00E213AA" w:rsidDel="00E213AA">
          <w:rPr>
            <w:rStyle w:val="CommentReference"/>
          </w:rPr>
          <w:commentReference w:id="36"/>
        </w:r>
      </w:del>
    </w:p>
    <w:p w14:paraId="690FA504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A21: Sales (n) / Sales (n-1)</w:t>
      </w:r>
    </w:p>
    <w:p w14:paraId="183A7AB3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 the growth rate of sales compared to the previous period.</w:t>
      </w:r>
    </w:p>
    <w:p w14:paraId="1681DC41" w14:textId="068FA27F" w:rsidR="00B42561" w:rsidRPr="00052F6E" w:rsidDel="00921202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90" w:author="Peter Pancevic" w:date="2024-06-27T08:49:00Z" w16du:dateUtc="2024-06-27T12:49:00Z"/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91" w:author="Peter Pancevic" w:date="2024-06-27T00:02:00Z" w16du:dateUtc="2024-06-27T04:02:00Z">
            <w:rPr>
              <w:del w:id="92" w:author="Peter Pancevic" w:date="2024-06-27T08:49:00Z" w16du:dateUtc="2024-06-27T12:49:00Z"/>
              <w:rFonts w:ascii="Times New Roman" w:eastAsia="Times New Roman" w:hAnsi="Times New Roman" w:cs="Times New Roman"/>
              <w:strike/>
              <w:kern w:val="0"/>
              <w:sz w:val="24"/>
              <w:szCs w:val="24"/>
              <w14:ligatures w14:val="none"/>
            </w:rPr>
          </w:rPrChange>
        </w:rPr>
      </w:pPr>
      <w:del w:id="93" w:author="Peter Pancevic" w:date="2024-06-27T08:49:00Z" w16du:dateUtc="2024-06-27T12:49:00Z">
        <w:r w:rsidRPr="00052F6E" w:rsidDel="00921202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  <w:rPrChange w:id="94" w:author="Peter Pancevic" w:date="2024-06-27T00:02:00Z" w16du:dateUtc="2024-06-27T04:02:00Z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sz w:val="24"/>
                <w:szCs w:val="24"/>
                <w14:ligatures w14:val="none"/>
              </w:rPr>
            </w:rPrChange>
          </w:rPr>
          <w:delText xml:space="preserve">A22: </w:delText>
        </w:r>
        <w:commentRangeStart w:id="95"/>
        <w:r w:rsidRPr="00052F6E" w:rsidDel="00921202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  <w:rPrChange w:id="96" w:author="Peter Pancevic" w:date="2024-06-27T00:02:00Z" w16du:dateUtc="2024-06-27T04:02:00Z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sz w:val="24"/>
                <w:szCs w:val="24"/>
                <w14:ligatures w14:val="none"/>
              </w:rPr>
            </w:rPrChange>
          </w:rPr>
          <w:delText>Profit on Operating Activities / Total Assets</w:delText>
        </w:r>
        <w:commentRangeEnd w:id="95"/>
        <w:r w:rsidR="0039074C" w:rsidRPr="00052F6E" w:rsidDel="00921202">
          <w:rPr>
            <w:rStyle w:val="CommentReference"/>
          </w:rPr>
          <w:commentReference w:id="95"/>
        </w:r>
      </w:del>
    </w:p>
    <w:p w14:paraId="0EEB5812" w14:textId="3BECFB26" w:rsidR="00B42561" w:rsidRPr="00052F6E" w:rsidDel="00921202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97" w:author="Peter Pancevic" w:date="2024-06-27T08:49:00Z" w16du:dateUtc="2024-06-27T12:49:00Z"/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98" w:author="Peter Pancevic" w:date="2024-06-27T00:02:00Z" w16du:dateUtc="2024-06-27T04:02:00Z">
            <w:rPr>
              <w:del w:id="99" w:author="Peter Pancevic" w:date="2024-06-27T08:49:00Z" w16du:dateUtc="2024-06-27T12:49:00Z"/>
              <w:rFonts w:ascii="Times New Roman" w:eastAsia="Times New Roman" w:hAnsi="Times New Roman" w:cs="Times New Roman"/>
              <w:strike/>
              <w:kern w:val="0"/>
              <w:sz w:val="24"/>
              <w:szCs w:val="24"/>
              <w14:ligatures w14:val="none"/>
            </w:rPr>
          </w:rPrChange>
        </w:rPr>
      </w:pPr>
      <w:del w:id="100" w:author="Peter Pancevic" w:date="2024-06-27T08:49:00Z" w16du:dateUtc="2024-06-27T12:49:00Z">
        <w:r w:rsidRPr="00052F6E" w:rsidDel="00921202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101" w:author="Peter Pancevic" w:date="2024-06-27T00:02:00Z" w16du:dateUtc="2024-06-27T04:02:00Z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14:ligatures w14:val="none"/>
              </w:rPr>
            </w:rPrChange>
          </w:rPr>
          <w:delText>Assesses the efficiency of a company in generating profit from its operating activities relative to total assets.</w:delText>
        </w:r>
      </w:del>
    </w:p>
    <w:p w14:paraId="759E75B0" w14:textId="67CD2AC8" w:rsidR="00B42561" w:rsidRPr="00052F6E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A23: Net Profit / Sales</w:t>
      </w:r>
    </w:p>
    <w:p w14:paraId="5B15E842" w14:textId="3A827851" w:rsidR="00B42561" w:rsidRPr="00052F6E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52F6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 the overall profitability relative to sales.</w:t>
      </w:r>
    </w:p>
    <w:p w14:paraId="727C079C" w14:textId="4B7EC30E" w:rsidR="00B42561" w:rsidRPr="00B42561" w:rsidDel="00044AFC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02" w:author="Peter Pancevic" w:date="2024-06-25T23:36:00Z" w16du:dateUtc="2024-06-26T03:36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103" w:author="Peter Pancevic" w:date="2024-06-25T23:36:00Z" w16du:dateUtc="2024-06-26T03:36:00Z">
        <w:r w:rsidRPr="00B42561" w:rsidDel="00044AFC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A24: Gross Profit (in 3 years) / Total Assets</w:delText>
        </w:r>
      </w:del>
    </w:p>
    <w:p w14:paraId="1B3CF17F" w14:textId="7F986B52" w:rsidR="00B42561" w:rsidRPr="00B42561" w:rsidDel="00044AFC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04" w:author="Peter Pancevic" w:date="2024-06-25T23:36:00Z" w16du:dateUtc="2024-06-26T03:36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105" w:author="Peter Pancevic" w:date="2024-06-25T23:36:00Z" w16du:dateUtc="2024-06-26T03:36:00Z">
        <w:r w:rsidRPr="00B42561" w:rsidDel="00044AFC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Evaluates long-term profitability relative to total assets.</w:delText>
        </w:r>
      </w:del>
    </w:p>
    <w:p w14:paraId="0C095880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A25: (Equity - Share Capital) / Total Assets</w:t>
      </w:r>
    </w:p>
    <w:p w14:paraId="5D94E54A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 the proportion of total assets financed by equity excluding share capital.</w:t>
      </w:r>
    </w:p>
    <w:p w14:paraId="342D29F7" w14:textId="1DA1D7A9" w:rsidR="00B42561" w:rsidRPr="00DF51D5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06" w:author="Peter Pancevic" w:date="2024-06-25T23:33:00Z" w16du:dateUtc="2024-06-26T03:33:00Z"/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107" w:author="Peter Pancevic" w:date="2024-06-28T00:23:00Z" w16du:dateUtc="2024-06-28T04:23:00Z">
            <w:rPr>
              <w:del w:id="108" w:author="Peter Pancevic" w:date="2024-06-25T23:33:00Z" w16du:dateUtc="2024-06-26T03:33:00Z"/>
              <w:rFonts w:ascii="Times New Roman" w:eastAsia="Times New Roman" w:hAnsi="Times New Roman" w:cs="Times New Roman"/>
              <w:strike/>
              <w:kern w:val="0"/>
              <w:sz w:val="24"/>
              <w:szCs w:val="24"/>
              <w14:ligatures w14:val="none"/>
            </w:rPr>
          </w:rPrChange>
        </w:rPr>
      </w:pPr>
      <w:commentRangeStart w:id="109"/>
      <w:del w:id="110" w:author="Peter Pancevic" w:date="2024-06-25T23:33:00Z" w16du:dateUtc="2024-06-26T03:33:00Z">
        <w:r w:rsidRPr="00DF51D5" w:rsidDel="00147E0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  <w:rPrChange w:id="111" w:author="Peter Pancevic" w:date="2024-06-28T00:23:00Z" w16du:dateUtc="2024-06-28T04:23:00Z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sz w:val="24"/>
                <w:szCs w:val="24"/>
                <w14:ligatures w14:val="none"/>
              </w:rPr>
            </w:rPrChange>
          </w:rPr>
          <w:delText>A26</w:delText>
        </w:r>
        <w:commentRangeStart w:id="112"/>
        <w:r w:rsidRPr="00DF51D5" w:rsidDel="00147E0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  <w:rPrChange w:id="113" w:author="Peter Pancevic" w:date="2024-06-28T00:23:00Z" w16du:dateUtc="2024-06-28T04:23:00Z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sz w:val="24"/>
                <w:szCs w:val="24"/>
                <w14:ligatures w14:val="none"/>
              </w:rPr>
            </w:rPrChange>
          </w:rPr>
          <w:delText>: (Net Profit + Depreciation) / Total Liabilities</w:delText>
        </w:r>
        <w:commentRangeEnd w:id="112"/>
        <w:r w:rsidR="001A4FA2" w:rsidRPr="00DF51D5" w:rsidDel="00147E03">
          <w:rPr>
            <w:rStyle w:val="CommentReference"/>
            <w:rPrChange w:id="114" w:author="Peter Pancevic" w:date="2024-06-28T00:23:00Z" w16du:dateUtc="2024-06-28T04:23:00Z">
              <w:rPr>
                <w:rStyle w:val="CommentReference"/>
                <w:strike/>
              </w:rPr>
            </w:rPrChange>
          </w:rPr>
          <w:commentReference w:id="112"/>
        </w:r>
      </w:del>
    </w:p>
    <w:p w14:paraId="43AFB9A7" w14:textId="4A8EC18E" w:rsidR="00B42561" w:rsidRPr="00DF51D5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15" w:author="Peter Pancevic" w:date="2024-06-25T23:33:00Z" w16du:dateUtc="2024-06-26T03:33:00Z"/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116" w:author="Peter Pancevic" w:date="2024-06-28T00:23:00Z" w16du:dateUtc="2024-06-28T04:23:00Z">
            <w:rPr>
              <w:del w:id="117" w:author="Peter Pancevic" w:date="2024-06-25T23:33:00Z" w16du:dateUtc="2024-06-26T03:33:00Z"/>
              <w:rFonts w:ascii="Times New Roman" w:eastAsia="Times New Roman" w:hAnsi="Times New Roman" w:cs="Times New Roman"/>
              <w:strike/>
              <w:kern w:val="0"/>
              <w:sz w:val="24"/>
              <w:szCs w:val="24"/>
              <w14:ligatures w14:val="none"/>
            </w:rPr>
          </w:rPrChange>
        </w:rPr>
      </w:pPr>
      <w:del w:id="118" w:author="Peter Pancevic" w:date="2024-06-25T23:33:00Z" w16du:dateUtc="2024-06-26T03:33:00Z">
        <w:r w:rsidRPr="00DF51D5" w:rsidDel="00147E03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119" w:author="Peter Pancevic" w:date="2024-06-28T00:23:00Z" w16du:dateUtc="2024-06-28T04:23:00Z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14:ligatures w14:val="none"/>
              </w:rPr>
            </w:rPrChange>
          </w:rPr>
          <w:delText>Assesses the ability to cover total liabilities with net profit and depreciation.</w:delText>
        </w:r>
      </w:del>
    </w:p>
    <w:p w14:paraId="47721C1A" w14:textId="771814F4" w:rsidR="00B42561" w:rsidRPr="00DF51D5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20" w:author="Peter Pancevic" w:date="2024-06-25T23:33:00Z" w16du:dateUtc="2024-06-26T03:33:00Z"/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121" w:author="Peter Pancevic" w:date="2024-06-28T00:23:00Z" w16du:dateUtc="2024-06-28T04:23:00Z">
            <w:rPr>
              <w:del w:id="122" w:author="Peter Pancevic" w:date="2024-06-25T23:33:00Z" w16du:dateUtc="2024-06-26T03:33:00Z"/>
              <w:rFonts w:ascii="Times New Roman" w:eastAsia="Times New Roman" w:hAnsi="Times New Roman" w:cs="Times New Roman"/>
              <w:strike/>
              <w:kern w:val="0"/>
              <w:sz w:val="24"/>
              <w:szCs w:val="24"/>
              <w14:ligatures w14:val="none"/>
            </w:rPr>
          </w:rPrChange>
        </w:rPr>
      </w:pPr>
      <w:del w:id="123" w:author="Peter Pancevic" w:date="2024-06-25T23:33:00Z" w16du:dateUtc="2024-06-26T03:33:00Z">
        <w:r w:rsidRPr="00DF51D5" w:rsidDel="00147E0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  <w:rPrChange w:id="124" w:author="Peter Pancevic" w:date="2024-06-28T00:23:00Z" w16du:dateUtc="2024-06-28T04:23:00Z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sz w:val="24"/>
                <w:szCs w:val="24"/>
                <w14:ligatures w14:val="none"/>
              </w:rPr>
            </w:rPrChange>
          </w:rPr>
          <w:delText>A27: Profit on Operating Activities / Financial Expenses</w:delText>
        </w:r>
      </w:del>
    </w:p>
    <w:p w14:paraId="7FACE284" w14:textId="0B0981ED" w:rsidR="00B42561" w:rsidRPr="00DF51D5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25" w:author="Peter Pancevic" w:date="2024-06-25T23:33:00Z" w16du:dateUtc="2024-06-26T03:33:00Z"/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126" w:author="Peter Pancevic" w:date="2024-06-28T00:23:00Z" w16du:dateUtc="2024-06-28T04:23:00Z">
            <w:rPr>
              <w:del w:id="127" w:author="Peter Pancevic" w:date="2024-06-25T23:33:00Z" w16du:dateUtc="2024-06-26T03:33:00Z"/>
              <w:rFonts w:ascii="Times New Roman" w:eastAsia="Times New Roman" w:hAnsi="Times New Roman" w:cs="Times New Roman"/>
              <w:strike/>
              <w:kern w:val="0"/>
              <w:sz w:val="24"/>
              <w:szCs w:val="24"/>
              <w14:ligatures w14:val="none"/>
            </w:rPr>
          </w:rPrChange>
        </w:rPr>
      </w:pPr>
      <w:del w:id="128" w:author="Peter Pancevic" w:date="2024-06-25T23:33:00Z" w16du:dateUtc="2024-06-26T03:33:00Z">
        <w:r w:rsidRPr="00DF51D5" w:rsidDel="00147E03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  <w:rPrChange w:id="129" w:author="Peter Pancevic" w:date="2024-06-28T00:23:00Z" w16du:dateUtc="2024-06-28T04:23:00Z">
              <w:rPr>
                <w:rFonts w:ascii="Times New Roman" w:eastAsia="Times New Roman" w:hAnsi="Times New Roman" w:cs="Times New Roman"/>
                <w:strike/>
                <w:kern w:val="0"/>
                <w:sz w:val="24"/>
                <w:szCs w:val="24"/>
                <w14:ligatures w14:val="none"/>
              </w:rPr>
            </w:rPrChange>
          </w:rPr>
          <w:delText>Evaluates the ability to cover financial expenses with operating profit.</w:delText>
        </w:r>
      </w:del>
    </w:p>
    <w:p w14:paraId="267AD053" w14:textId="7B124D39" w:rsidR="00B42561" w:rsidRPr="00DF51D5" w:rsidDel="005D4010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30" w:author="Peter Pancevic" w:date="2024-06-28T00:23:00Z" w16du:dateUtc="2024-06-28T04:23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131" w:author="Peter Pancevic" w:date="2024-06-28T00:23:00Z" w16du:dateUtc="2024-06-28T04:23:00Z">
        <w:r w:rsidRPr="00DF51D5" w:rsidDel="005D4010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delText>A28: Working Capital / Fixed Assets</w:delText>
        </w:r>
      </w:del>
    </w:p>
    <w:p w14:paraId="5096C90F" w14:textId="4BF50D40" w:rsidR="00B42561" w:rsidRPr="00DF51D5" w:rsidDel="005D4010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32" w:author="Peter Pancevic" w:date="2024-06-28T00:23:00Z" w16du:dateUtc="2024-06-28T04:23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133" w:author="Peter Pancevic" w:date="2024-06-28T00:23:00Z" w16du:dateUtc="2024-06-28T04:23:00Z">
        <w:r w:rsidRPr="00DF51D5" w:rsidDel="005D4010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Measures the efficiency of using fixed assets to support working capital.</w:delText>
        </w:r>
        <w:commentRangeEnd w:id="109"/>
        <w:r w:rsidR="005D4010" w:rsidDel="005D4010">
          <w:rPr>
            <w:rStyle w:val="CommentReference"/>
          </w:rPr>
          <w:commentReference w:id="109"/>
        </w:r>
      </w:del>
    </w:p>
    <w:p w14:paraId="43AC142C" w14:textId="4CA37861" w:rsidR="00B42561" w:rsidRPr="00962158" w:rsidDel="000F0567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34" w:author="Peter Pancevic" w:date="2024-06-27T08:59:00Z" w16du:dateUtc="2024-06-27T12:59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135" w:author="Peter Pancevic" w:date="2024-06-27T08:59:00Z" w16du:dateUtc="2024-06-27T12:59:00Z">
            <w:rPr>
              <w:del w:id="136" w:author="Peter Pancevic" w:date="2024-06-27T08:59:00Z" w16du:dateUtc="2024-06-27T12:59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commentRangeStart w:id="137"/>
      <w:commentRangeStart w:id="138"/>
      <w:del w:id="139" w:author="Peter Pancevic" w:date="2024-06-27T08:59:00Z" w16du:dateUtc="2024-06-27T12:59:00Z">
        <w:r w:rsidRPr="00962158" w:rsidDel="000F0567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140" w:author="Peter Pancevic" w:date="2024-06-27T08:59:00Z" w16du:dateUtc="2024-06-27T12:59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A29: Logarithm of Total Assets</w:delText>
        </w:r>
      </w:del>
    </w:p>
    <w:p w14:paraId="3B8EC004" w14:textId="1B0021C2" w:rsidR="00B42561" w:rsidRPr="00962158" w:rsidDel="000F0567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41" w:author="Peter Pancevic" w:date="2024-06-27T08:59:00Z" w16du:dateUtc="2024-06-27T12:59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142" w:author="Peter Pancevic" w:date="2024-06-27T08:59:00Z" w16du:dateUtc="2024-06-27T12:59:00Z">
            <w:rPr>
              <w:del w:id="143" w:author="Peter Pancevic" w:date="2024-06-27T08:59:00Z" w16du:dateUtc="2024-06-27T12:59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144" w:author="Peter Pancevic" w:date="2024-06-27T08:59:00Z" w16du:dateUtc="2024-06-27T12:59:00Z">
        <w:r w:rsidRPr="00962158" w:rsidDel="000F0567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145" w:author="Peter Pancevic" w:date="2024-06-27T08:59:00Z" w16du:dateUtc="2024-06-27T12:59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Used for normalization or scaling in financial analysis.</w:delText>
        </w:r>
        <w:commentRangeEnd w:id="137"/>
        <w:r w:rsidR="00962158" w:rsidDel="000F0567">
          <w:rPr>
            <w:rStyle w:val="CommentReference"/>
          </w:rPr>
          <w:commentReference w:id="137"/>
        </w:r>
        <w:commentRangeEnd w:id="138"/>
        <w:r w:rsidR="000F0567" w:rsidDel="000F0567">
          <w:rPr>
            <w:rStyle w:val="CommentReference"/>
          </w:rPr>
          <w:commentReference w:id="138"/>
        </w:r>
      </w:del>
    </w:p>
    <w:p w14:paraId="6E691FBC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A30: (Total Liabilities - Cash) / Sales</w:t>
      </w:r>
    </w:p>
    <w:p w14:paraId="51F357AC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Assesses the proportion of sales needed to cover net liabilities (liabilities minus cash).</w:t>
      </w:r>
    </w:p>
    <w:p w14:paraId="7F773C5E" w14:textId="0EB593C3" w:rsidR="00B42561" w:rsidRPr="00CC7921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46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commentRangeStart w:id="147"/>
      <w:del w:id="148" w:author="Peter Pancevic" w:date="2024-06-25T23:33:00Z" w16du:dateUtc="2024-06-26T03:33:00Z">
        <w:r w:rsidRPr="00CC7921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A31: (Gross Profit + Interest) / Sales</w:delText>
        </w:r>
      </w:del>
    </w:p>
    <w:p w14:paraId="1C53EF04" w14:textId="77C9AF3C" w:rsidR="00B42561" w:rsidRPr="00CC7921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49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150" w:author="Peter Pancevic" w:date="2024-06-25T23:33:00Z" w16du:dateUtc="2024-06-26T03:33:00Z">
        <w:r w:rsidRPr="00CC7921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Measures the profitability including interest relative to sales.</w:delText>
        </w:r>
      </w:del>
    </w:p>
    <w:p w14:paraId="5B053282" w14:textId="31F085B4" w:rsidR="00B42561" w:rsidRPr="00CC7921" w:rsidDel="00B4217A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51" w:author="Peter Pancevic" w:date="2024-06-28T00:15:00Z" w16du:dateUtc="2024-06-28T04:15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152" w:author="Peter Pancevic" w:date="2024-06-28T00:15:00Z" w16du:dateUtc="2024-06-28T04:15:00Z">
            <w:rPr>
              <w:del w:id="153" w:author="Peter Pancevic" w:date="2024-06-28T00:15:00Z" w16du:dateUtc="2024-06-28T04:15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154" w:author="Peter Pancevic" w:date="2024-06-28T00:15:00Z" w16du:dateUtc="2024-06-28T04:15:00Z">
        <w:r w:rsidRPr="00CC7921" w:rsidDel="00B4217A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155" w:author="Peter Pancevic" w:date="2024-06-28T00:15:00Z" w16du:dateUtc="2024-06-28T04:15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A32: (Current Liabilities * 365) / Cost of Products Sold</w:delText>
        </w:r>
      </w:del>
    </w:p>
    <w:p w14:paraId="716F9F0F" w14:textId="079609A2" w:rsidR="00B42561" w:rsidRPr="00CC7921" w:rsidDel="00B4217A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56" w:author="Peter Pancevic" w:date="2024-06-28T00:15:00Z" w16du:dateUtc="2024-06-28T04:15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157" w:author="Peter Pancevic" w:date="2024-06-28T00:15:00Z" w16du:dateUtc="2024-06-28T04:15:00Z">
            <w:rPr>
              <w:del w:id="158" w:author="Peter Pancevic" w:date="2024-06-28T00:15:00Z" w16du:dateUtc="2024-06-28T04:15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159" w:author="Peter Pancevic" w:date="2024-06-28T00:15:00Z" w16du:dateUtc="2024-06-28T04:15:00Z">
        <w:r w:rsidRPr="00CC7921" w:rsidDel="00B4217A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160" w:author="Peter Pancevic" w:date="2024-06-28T00:15:00Z" w16du:dateUtc="2024-06-28T04:1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Calculates the number of days it would take to pay off current liabilities with the cost of goods sold.</w:delText>
        </w:r>
        <w:commentRangeEnd w:id="147"/>
        <w:r w:rsidR="00B4217A" w:rsidDel="00B4217A">
          <w:rPr>
            <w:rStyle w:val="CommentReference"/>
          </w:rPr>
          <w:commentReference w:id="147"/>
        </w:r>
      </w:del>
    </w:p>
    <w:p w14:paraId="6235E9A0" w14:textId="4FCC5BC9" w:rsidR="00B42561" w:rsidRPr="000A315A" w:rsidDel="000A315A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61" w:author="Peter Pancevic" w:date="2024-06-26T23:12:00Z" w16du:dateUtc="2024-06-27T03:12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162" w:author="Peter Pancevic" w:date="2024-06-26T23:12:00Z" w16du:dateUtc="2024-06-27T03:12:00Z">
            <w:rPr>
              <w:del w:id="163" w:author="Peter Pancevic" w:date="2024-06-26T23:12:00Z" w16du:dateUtc="2024-06-27T03:12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commentRangeStart w:id="164"/>
      <w:del w:id="165" w:author="Peter Pancevic" w:date="2024-06-26T23:12:00Z" w16du:dateUtc="2024-06-27T03:12:00Z">
        <w:r w:rsidRPr="000A315A" w:rsidDel="000A315A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166" w:author="Peter Pancevic" w:date="2024-06-26T23:12:00Z" w16du:dateUtc="2024-06-27T03:12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A33: Operating Expenses / Short-term Liabilities</w:delText>
        </w:r>
      </w:del>
    </w:p>
    <w:p w14:paraId="49507D9C" w14:textId="47C902BF" w:rsidR="00B42561" w:rsidRPr="000A315A" w:rsidDel="000A315A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67" w:author="Peter Pancevic" w:date="2024-06-26T23:12:00Z" w16du:dateUtc="2024-06-27T03:12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168" w:author="Peter Pancevic" w:date="2024-06-26T23:12:00Z" w16du:dateUtc="2024-06-27T03:12:00Z">
            <w:rPr>
              <w:del w:id="169" w:author="Peter Pancevic" w:date="2024-06-26T23:12:00Z" w16du:dateUtc="2024-06-27T03:12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170" w:author="Peter Pancevic" w:date="2024-06-26T23:12:00Z" w16du:dateUtc="2024-06-27T03:12:00Z">
        <w:r w:rsidRPr="000A315A" w:rsidDel="000A315A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171" w:author="Peter Pancevic" w:date="2024-06-26T23:12:00Z" w16du:dateUtc="2024-06-27T03:12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Evaluates the ability to cover short-term liabilities with operating expenses.</w:delText>
        </w:r>
      </w:del>
    </w:p>
    <w:p w14:paraId="2FEFA563" w14:textId="635A7EE0" w:rsidR="00B42561" w:rsidRPr="000A315A" w:rsidDel="000A315A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72" w:author="Peter Pancevic" w:date="2024-06-26T23:12:00Z" w16du:dateUtc="2024-06-27T03:12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173" w:author="Peter Pancevic" w:date="2024-06-26T23:12:00Z" w16du:dateUtc="2024-06-27T03:12:00Z">
            <w:rPr>
              <w:del w:id="174" w:author="Peter Pancevic" w:date="2024-06-26T23:12:00Z" w16du:dateUtc="2024-06-27T03:12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175" w:author="Peter Pancevic" w:date="2024-06-26T23:12:00Z" w16du:dateUtc="2024-06-27T03:12:00Z">
        <w:r w:rsidRPr="000A315A" w:rsidDel="000A315A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176" w:author="Peter Pancevic" w:date="2024-06-26T23:12:00Z" w16du:dateUtc="2024-06-27T03:12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A34: Operating Expenses / Total Liabilities</w:delText>
        </w:r>
      </w:del>
    </w:p>
    <w:p w14:paraId="17A88708" w14:textId="4C8C220B" w:rsidR="00B42561" w:rsidRPr="000A315A" w:rsidDel="000A315A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77" w:author="Peter Pancevic" w:date="2024-06-26T23:12:00Z" w16du:dateUtc="2024-06-27T03:12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178" w:author="Peter Pancevic" w:date="2024-06-26T23:12:00Z" w16du:dateUtc="2024-06-27T03:12:00Z">
            <w:rPr>
              <w:del w:id="179" w:author="Peter Pancevic" w:date="2024-06-26T23:12:00Z" w16du:dateUtc="2024-06-27T03:12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180" w:author="Peter Pancevic" w:date="2024-06-26T23:12:00Z" w16du:dateUtc="2024-06-27T03:12:00Z">
        <w:r w:rsidRPr="000A315A" w:rsidDel="000A315A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181" w:author="Peter Pancevic" w:date="2024-06-26T23:12:00Z" w16du:dateUtc="2024-06-27T03:12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Measures the proportion of operating expenses relative to total liabilities.</w:delText>
        </w:r>
        <w:commentRangeEnd w:id="164"/>
        <w:r w:rsidR="000A315A" w:rsidRPr="000A315A" w:rsidDel="000A315A">
          <w:rPr>
            <w:rStyle w:val="CommentReference"/>
            <w:strike/>
            <w:rPrChange w:id="182" w:author="Peter Pancevic" w:date="2024-06-26T23:12:00Z" w16du:dateUtc="2024-06-27T03:12:00Z">
              <w:rPr>
                <w:rStyle w:val="CommentReference"/>
              </w:rPr>
            </w:rPrChange>
          </w:rPr>
          <w:commentReference w:id="164"/>
        </w:r>
      </w:del>
    </w:p>
    <w:p w14:paraId="3750FCFF" w14:textId="4C95CDF4" w:rsidR="00B42561" w:rsidRPr="003A66BE" w:rsidDel="003A66BE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83" w:author="Peter Pancevic" w:date="2024-06-25T23:35:00Z" w16du:dateUtc="2024-06-26T03:35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184" w:author="Peter Pancevic" w:date="2024-06-25T23:35:00Z" w16du:dateUtc="2024-06-26T03:35:00Z">
            <w:rPr>
              <w:del w:id="185" w:author="Peter Pancevic" w:date="2024-06-25T23:35:00Z" w16du:dateUtc="2024-06-26T03:35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commentRangeStart w:id="186"/>
      <w:del w:id="187" w:author="Peter Pancevic" w:date="2024-06-25T23:35:00Z" w16du:dateUtc="2024-06-26T03:35:00Z">
        <w:r w:rsidRPr="003A66BE" w:rsidDel="003A66BE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188" w:author="Peter Pancevic" w:date="2024-06-25T23:35:00Z" w16du:dateUtc="2024-06-26T03:35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A35: Profit on Sales / Total Assets</w:delText>
        </w:r>
      </w:del>
    </w:p>
    <w:p w14:paraId="39069A3B" w14:textId="076F4C53" w:rsidR="00B42561" w:rsidRPr="003A66BE" w:rsidDel="003A66BE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189" w:author="Peter Pancevic" w:date="2024-06-25T23:35:00Z" w16du:dateUtc="2024-06-26T03:35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190" w:author="Peter Pancevic" w:date="2024-06-25T23:35:00Z" w16du:dateUtc="2024-06-26T03:35:00Z">
            <w:rPr>
              <w:del w:id="191" w:author="Peter Pancevic" w:date="2024-06-25T23:35:00Z" w16du:dateUtc="2024-06-26T03:35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192" w:author="Peter Pancevic" w:date="2024-06-25T23:35:00Z" w16du:dateUtc="2024-06-26T03:35:00Z">
        <w:r w:rsidRPr="003A66BE" w:rsidDel="003A66BE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193" w:author="Peter Pancevic" w:date="2024-06-25T23:35:00Z" w16du:dateUtc="2024-06-26T03:3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Assesses the efficiency in generating profit from sales relative to total assets.</w:delText>
        </w:r>
        <w:commentRangeEnd w:id="186"/>
        <w:r w:rsidR="00BF4976" w:rsidRPr="003A66BE" w:rsidDel="003A66BE">
          <w:rPr>
            <w:rStyle w:val="CommentReference"/>
            <w:strike/>
            <w:rPrChange w:id="194" w:author="Peter Pancevic" w:date="2024-06-25T23:35:00Z" w16du:dateUtc="2024-06-26T03:35:00Z">
              <w:rPr>
                <w:rStyle w:val="CommentReference"/>
              </w:rPr>
            </w:rPrChange>
          </w:rPr>
          <w:commentReference w:id="186"/>
        </w:r>
      </w:del>
    </w:p>
    <w:p w14:paraId="4D5789DF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A36: Total Sales / Total Assets</w:t>
      </w:r>
    </w:p>
    <w:p w14:paraId="325111F2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 the efficiency in generating sales from total assets.</w:t>
      </w:r>
    </w:p>
    <w:p w14:paraId="6B2A33E6" w14:textId="30EF8EBF" w:rsidR="00B42561" w:rsidRPr="001A32E8" w:rsidDel="00D246D4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195" w:author="Peter Pancevic" w:date="2024-06-26T23:56:00Z" w16du:dateUtc="2024-06-27T03:56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commentRangeStart w:id="196"/>
      <w:commentRangeStart w:id="197"/>
      <w:commentRangeStart w:id="198"/>
      <w:del w:id="199" w:author="Peter Pancevic" w:date="2024-06-26T23:56:00Z" w16du:dateUtc="2024-06-27T03:56:00Z">
        <w:r w:rsidRPr="001A32E8" w:rsidDel="00D246D4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delText>A37: (Current Assets - Inventories) / Long-term Liabilities</w:delText>
        </w:r>
      </w:del>
    </w:p>
    <w:p w14:paraId="4D15E73B" w14:textId="48AEAC00" w:rsidR="00B42561" w:rsidRPr="001A32E8" w:rsidDel="00D246D4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00" w:author="Peter Pancevic" w:date="2024-06-26T23:56:00Z" w16du:dateUtc="2024-06-27T03:56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01" w:author="Peter Pancevic" w:date="2024-06-26T23:56:00Z" w16du:dateUtc="2024-06-27T03:56:00Z">
        <w:r w:rsidRPr="001A32E8" w:rsidDel="00D246D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Evaluates the ability to cover long-term liabilities with liquid assets.</w:delText>
        </w:r>
        <w:commentRangeEnd w:id="196"/>
        <w:r w:rsidR="006620CA" w:rsidRPr="001A32E8" w:rsidDel="00D246D4">
          <w:rPr>
            <w:rStyle w:val="CommentReference"/>
          </w:rPr>
          <w:commentReference w:id="196"/>
        </w:r>
      </w:del>
    </w:p>
    <w:p w14:paraId="5C5492D5" w14:textId="69BA3196" w:rsidR="00B42561" w:rsidRPr="001A32E8" w:rsidDel="005D4010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02" w:author="Peter Pancevic" w:date="2024-06-28T00:24:00Z" w16du:dateUtc="2024-06-28T04:24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03" w:author="Peter Pancevic" w:date="2024-06-28T00:24:00Z" w16du:dateUtc="2024-06-28T04:24:00Z">
        <w:r w:rsidRPr="001A32E8" w:rsidDel="005D4010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delText>A38: Constant Capital / Total Assets</w:delText>
        </w:r>
      </w:del>
    </w:p>
    <w:p w14:paraId="3391CB66" w14:textId="4C7DA611" w:rsidR="00B42561" w:rsidRPr="001A32E8" w:rsidDel="005D4010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04" w:author="Peter Pancevic" w:date="2024-06-28T00:24:00Z" w16du:dateUtc="2024-06-28T04:24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05" w:author="Peter Pancevic" w:date="2024-06-28T00:24:00Z" w16du:dateUtc="2024-06-28T04:24:00Z">
        <w:r w:rsidRPr="001A32E8" w:rsidDel="005D4010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Measures the stability of capital structure relative to total assets</w:delText>
        </w:r>
        <w:commentRangeEnd w:id="197"/>
        <w:r w:rsidR="005D4010" w:rsidRPr="001A32E8" w:rsidDel="005D4010">
          <w:rPr>
            <w:rStyle w:val="CommentReference"/>
          </w:rPr>
          <w:commentReference w:id="197"/>
        </w:r>
        <w:r w:rsidRPr="001A32E8" w:rsidDel="005D4010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.</w:delText>
        </w:r>
      </w:del>
    </w:p>
    <w:p w14:paraId="7B34CF9C" w14:textId="4A326B5B" w:rsidR="00B42561" w:rsidRPr="001A32E8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06" w:author="Peter Pancevic" w:date="2024-06-25T23:33:00Z" w16du:dateUtc="2024-06-26T03:33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07" w:author="Peter Pancevic" w:date="2024-06-25T23:33:00Z" w16du:dateUtc="2024-06-26T03:33:00Z">
        <w:r w:rsidRPr="001A32E8" w:rsidDel="00147E0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delText xml:space="preserve">A39: </w:delText>
        </w:r>
        <w:commentRangeStart w:id="208"/>
        <w:r w:rsidRPr="001A32E8" w:rsidDel="00147E0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  <w:rPrChange w:id="209" w:author="Peter Pancevic" w:date="2024-06-28T15:29:00Z" w16du:dateUtc="2024-06-28T19:29:00Z">
              <w:rPr>
                <w:rFonts w:ascii="Times New Roman" w:eastAsia="Times New Roman" w:hAnsi="Times New Roman" w:cs="Times New Roman"/>
                <w:b/>
                <w:bCs/>
                <w:strike/>
                <w:kern w:val="0"/>
                <w:sz w:val="24"/>
                <w:szCs w:val="24"/>
                <w14:ligatures w14:val="none"/>
              </w:rPr>
            </w:rPrChange>
          </w:rPr>
          <w:delText>Profit on Sales / Sales</w:delText>
        </w:r>
        <w:commentRangeEnd w:id="208"/>
        <w:r w:rsidR="00147E03" w:rsidRPr="001A32E8" w:rsidDel="00147E03">
          <w:rPr>
            <w:rStyle w:val="CommentReference"/>
          </w:rPr>
          <w:commentReference w:id="208"/>
        </w:r>
      </w:del>
    </w:p>
    <w:p w14:paraId="340D7F6B" w14:textId="24B4A40C" w:rsidR="00B42561" w:rsidRPr="001A32E8" w:rsidDel="00B709DC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10" w:author="Peter Pancevic" w:date="2024-06-26T23:39:00Z" w16du:dateUtc="2024-06-27T03:39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11" w:author="Peter Pancevic" w:date="2024-06-26T23:39:00Z" w16du:dateUtc="2024-06-27T03:39:00Z">
        <w:r w:rsidRPr="001A32E8" w:rsidDel="00B709DC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Measures the margin of profit from sales activities.</w:delText>
        </w:r>
      </w:del>
    </w:p>
    <w:p w14:paraId="04DE0D82" w14:textId="6F0FB1FF" w:rsidR="00B42561" w:rsidRPr="001A32E8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2E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A40: (Current Assets - Inventory - Receivables) / Short-term Liabilities</w:t>
      </w:r>
    </w:p>
    <w:p w14:paraId="55B8DB57" w14:textId="3B03E810" w:rsidR="00B42561" w:rsidRPr="001A32E8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32E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Assesses liquidity by measuring the ability to cover short-term liabilities with the most liquid assets.</w:t>
      </w:r>
      <w:commentRangeEnd w:id="198"/>
      <w:r w:rsidR="00EB04D3">
        <w:rPr>
          <w:rStyle w:val="CommentReference"/>
        </w:rPr>
        <w:commentReference w:id="198"/>
      </w:r>
    </w:p>
    <w:p w14:paraId="2FC36B67" w14:textId="4065F087" w:rsidR="00B42561" w:rsidRPr="00B42561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12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commentRangeStart w:id="213"/>
      <w:commentRangeStart w:id="214"/>
      <w:del w:id="215" w:author="Peter Pancevic" w:date="2024-06-25T23:33:00Z" w16du:dateUtc="2024-06-26T03:33:00Z">
        <w:r w:rsidRPr="00B42561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A41: Total Liabilities / ((Profit on Operating Activities + Depreciation) * (12/365))</w:delText>
        </w:r>
        <w:commentRangeEnd w:id="213"/>
        <w:r w:rsidR="00147E03" w:rsidDel="00147E03">
          <w:rPr>
            <w:rStyle w:val="CommentReference"/>
          </w:rPr>
          <w:commentReference w:id="213"/>
        </w:r>
        <w:commentRangeEnd w:id="214"/>
        <w:r w:rsidR="00147E03" w:rsidDel="00147E03">
          <w:rPr>
            <w:rStyle w:val="CommentReference"/>
          </w:rPr>
          <w:commentReference w:id="214"/>
        </w:r>
      </w:del>
    </w:p>
    <w:p w14:paraId="76FC1D3D" w14:textId="6BE40639" w:rsidR="00B42561" w:rsidRPr="00B42561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16" w:author="Peter Pancevic" w:date="2024-06-25T23:33:00Z" w16du:dateUtc="2024-06-26T03:33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17" w:author="Peter Pancevic" w:date="2024-06-25T23:33:00Z" w16du:dateUtc="2024-06-26T03:33:00Z">
        <w:r w:rsidRPr="00B42561" w:rsidDel="00147E03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Evaluates the leverage relative to the ability to generate cash flow from operations and depreciation.</w:delText>
        </w:r>
      </w:del>
    </w:p>
    <w:p w14:paraId="40FAB0A9" w14:textId="6E467991" w:rsidR="00B42561" w:rsidRPr="00B42561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18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219" w:author="Peter Pancevic" w:date="2024-06-25T23:33:00Z" w16du:dateUtc="2024-06-26T03:33:00Z">
        <w:r w:rsidRPr="00B42561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A42: Profit on Operating Activities / Sales</w:delText>
        </w:r>
      </w:del>
    </w:p>
    <w:p w14:paraId="6C5814D7" w14:textId="7E1B6A35" w:rsidR="00B42561" w:rsidRPr="00B42561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20" w:author="Peter Pancevic" w:date="2024-06-25T23:33:00Z" w16du:dateUtc="2024-06-26T03:33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21" w:author="Peter Pancevic" w:date="2024-06-25T23:33:00Z" w16du:dateUtc="2024-06-26T03:33:00Z">
        <w:r w:rsidRPr="00B42561" w:rsidDel="00147E03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Measures the profitability from operating activities relative to sales.</w:delText>
        </w:r>
      </w:del>
    </w:p>
    <w:p w14:paraId="0A2466F5" w14:textId="1E6ED35C" w:rsidR="00B42561" w:rsidRPr="00B42561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22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commentRangeStart w:id="223"/>
      <w:del w:id="224" w:author="Peter Pancevic" w:date="2024-06-25T23:33:00Z" w16du:dateUtc="2024-06-26T03:33:00Z">
        <w:r w:rsidRPr="00B42561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A43: Rotation Receivables + Inventory Turnover in Days</w:delText>
        </w:r>
        <w:commentRangeEnd w:id="223"/>
        <w:r w:rsidR="00147E03" w:rsidDel="00147E03">
          <w:rPr>
            <w:rStyle w:val="CommentReference"/>
          </w:rPr>
          <w:commentReference w:id="223"/>
        </w:r>
      </w:del>
    </w:p>
    <w:p w14:paraId="318E7961" w14:textId="06209ECF" w:rsidR="00B42561" w:rsidRPr="00B42561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25" w:author="Peter Pancevic" w:date="2024-06-25T23:33:00Z" w16du:dateUtc="2024-06-26T03:33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26" w:author="Peter Pancevic" w:date="2024-06-25T23:33:00Z" w16du:dateUtc="2024-06-26T03:33:00Z">
        <w:r w:rsidRPr="00B42561" w:rsidDel="00147E03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Indicates the overall efficiency in managing receivables and inventory turnover.</w:delText>
        </w:r>
      </w:del>
    </w:p>
    <w:p w14:paraId="41D356CE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A44: (Receivables * 365) / Sales</w:t>
      </w:r>
    </w:p>
    <w:p w14:paraId="63B5EB22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Calculates the average number of days it takes to collect receivables.</w:t>
      </w:r>
    </w:p>
    <w:p w14:paraId="550A706F" w14:textId="1AA80A40" w:rsidR="00B42561" w:rsidRPr="00097C93" w:rsidDel="002378C0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27" w:author="Peter Pancevic" w:date="2024-06-26T23:12:00Z" w16du:dateUtc="2024-06-27T03:12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commentRangeStart w:id="228"/>
      <w:commentRangeStart w:id="229"/>
      <w:del w:id="230" w:author="Peter Pancevic" w:date="2024-06-26T23:12:00Z" w16du:dateUtc="2024-06-27T03:12:00Z">
        <w:r w:rsidRPr="00097C93" w:rsidDel="002378C0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delText>A45: Net Profit / Inventory</w:delText>
        </w:r>
      </w:del>
    </w:p>
    <w:p w14:paraId="0C88408C" w14:textId="3F9D8179" w:rsidR="00B42561" w:rsidRPr="00097C93" w:rsidDel="002378C0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31" w:author="Peter Pancevic" w:date="2024-06-26T23:12:00Z" w16du:dateUtc="2024-06-27T03:12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32" w:author="Peter Pancevic" w:date="2024-06-26T23:12:00Z" w16du:dateUtc="2024-06-27T03:12:00Z">
        <w:r w:rsidRPr="00097C93" w:rsidDel="002378C0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Measures the profitability relative to the value of inventory.</w:delText>
        </w:r>
        <w:commentRangeEnd w:id="228"/>
        <w:r w:rsidR="002378C0" w:rsidRPr="00097C93" w:rsidDel="002378C0">
          <w:rPr>
            <w:rStyle w:val="CommentReference"/>
          </w:rPr>
          <w:commentReference w:id="228"/>
        </w:r>
      </w:del>
    </w:p>
    <w:p w14:paraId="6220F5C0" w14:textId="4327DCD6" w:rsidR="00B42561" w:rsidRPr="00097C93" w:rsidDel="007D6D7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33" w:author="Peter Pancevic" w:date="2024-06-28T00:01:00Z" w16du:dateUtc="2024-06-28T04:01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34" w:author="Peter Pancevic" w:date="2024-06-28T00:01:00Z" w16du:dateUtc="2024-06-28T04:01:00Z">
        <w:r w:rsidRPr="00097C93" w:rsidDel="007D6D7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delText>A46: (Current Assets - Inventory) / Short-term Liabilities</w:delText>
        </w:r>
      </w:del>
    </w:p>
    <w:p w14:paraId="2580BE1D" w14:textId="467AD9E2" w:rsidR="00B42561" w:rsidRPr="00097C93" w:rsidDel="007D6D7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35" w:author="Peter Pancevic" w:date="2024-06-28T00:01:00Z" w16du:dateUtc="2024-06-28T04:01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36" w:author="Peter Pancevic" w:date="2024-06-28T00:01:00Z" w16du:dateUtc="2024-06-28T04:01:00Z">
        <w:r w:rsidRPr="00097C93" w:rsidDel="007D6D73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Assesses liquidity by measuring the ability to cover short-term liabilities with the most liquid current assets.</w:delText>
        </w:r>
        <w:commentRangeEnd w:id="229"/>
        <w:r w:rsidR="007D6D73" w:rsidDel="007D6D73">
          <w:rPr>
            <w:rStyle w:val="CommentReference"/>
          </w:rPr>
          <w:commentReference w:id="229"/>
        </w:r>
      </w:del>
    </w:p>
    <w:p w14:paraId="570A1F92" w14:textId="77777777" w:rsidR="00B42561" w:rsidRPr="0002794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  <w:rPrChange w:id="237" w:author="Peter Pancevic" w:date="2024-06-27T22:42:00Z" w16du:dateUtc="2024-06-28T02:42:00Z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r w:rsidRPr="00027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  <w:rPrChange w:id="238" w:author="Peter Pancevic" w:date="2024-06-27T22:42:00Z" w16du:dateUtc="2024-06-28T02:42:00Z"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</w:rPrChange>
        </w:rPr>
        <w:t>A47: (Inventory * 365) / Cost of Products Sold</w:t>
      </w:r>
    </w:p>
    <w:p w14:paraId="3A6A175B" w14:textId="77777777" w:rsidR="00B42561" w:rsidRPr="0002794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  <w:rPrChange w:id="239" w:author="Peter Pancevic" w:date="2024-06-27T22:42:00Z" w16du:dateUtc="2024-06-28T02:42:00Z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r w:rsidRPr="00027941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14:ligatures w14:val="none"/>
          <w:rPrChange w:id="240" w:author="Peter Pancevic" w:date="2024-06-27T22:42:00Z" w16du:dateUtc="2024-06-28T02:42:00Z">
            <w:rPr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  <w:t>Calculates the average number of days inventory is held before being sold.</w:t>
      </w:r>
    </w:p>
    <w:p w14:paraId="130EC671" w14:textId="35F0786B" w:rsidR="00B42561" w:rsidRPr="00BD5051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41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commentRangeStart w:id="242"/>
      <w:commentRangeStart w:id="243"/>
      <w:del w:id="244" w:author="Peter Pancevic" w:date="2024-06-25T23:33:00Z" w16du:dateUtc="2024-06-26T03:33:00Z">
        <w:r w:rsidRPr="00BD5051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A48: EBITDA (Profit on Operating Activities - Depreciation) / Total Assets</w:delText>
        </w:r>
      </w:del>
    </w:p>
    <w:p w14:paraId="38DFA25C" w14:textId="267EE1FA" w:rsidR="00B42561" w:rsidRPr="00BD5051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45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246" w:author="Peter Pancevic" w:date="2024-06-25T23:33:00Z" w16du:dateUtc="2024-06-26T03:33:00Z">
        <w:r w:rsidRPr="00BD5051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Measures the operating performance relative to total assets without considering non-operating income and expenses.</w:delText>
        </w:r>
      </w:del>
    </w:p>
    <w:p w14:paraId="76647DEF" w14:textId="33B93B3D" w:rsidR="00B42561" w:rsidRPr="00BD5051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47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248" w:author="Peter Pancevic" w:date="2024-06-25T23:33:00Z" w16du:dateUtc="2024-06-26T03:33:00Z">
        <w:r w:rsidRPr="00BD5051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A49: EBITDA (Profit on Operating Activities - Depreciation) / Sales</w:delText>
        </w:r>
      </w:del>
    </w:p>
    <w:p w14:paraId="084023DA" w14:textId="4246F107" w:rsidR="00B42561" w:rsidRPr="00BD5051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49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250" w:author="Peter Pancevic" w:date="2024-06-25T23:33:00Z" w16du:dateUtc="2024-06-26T03:33:00Z">
        <w:r w:rsidRPr="00BD5051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Evaluates operating performance relative to sales.</w:delText>
        </w:r>
        <w:commentRangeEnd w:id="242"/>
        <w:r w:rsidR="00147E03" w:rsidRPr="00BD5051" w:rsidDel="00147E03">
          <w:rPr>
            <w:rStyle w:val="CommentReference"/>
            <w:strike/>
            <w:rPrChange w:id="251" w:author="Peter Pancevic" w:date="2024-06-28T00:16:00Z" w16du:dateUtc="2024-06-28T04:16:00Z">
              <w:rPr>
                <w:rStyle w:val="CommentReference"/>
              </w:rPr>
            </w:rPrChange>
          </w:rPr>
          <w:commentReference w:id="242"/>
        </w:r>
      </w:del>
    </w:p>
    <w:p w14:paraId="1FAC1693" w14:textId="11294F03" w:rsidR="00B42561" w:rsidRPr="00BD5051" w:rsidDel="00BD505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52" w:author="Peter Pancevic" w:date="2024-06-28T00:16:00Z" w16du:dateUtc="2024-06-28T04:16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253" w:author="Peter Pancevic" w:date="2024-06-28T00:16:00Z" w16du:dateUtc="2024-06-28T04:16:00Z">
            <w:rPr>
              <w:del w:id="254" w:author="Peter Pancevic" w:date="2024-06-28T00:16:00Z" w16du:dateUtc="2024-06-28T04:16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255" w:author="Peter Pancevic" w:date="2024-06-28T00:16:00Z" w16du:dateUtc="2024-06-28T04:16:00Z">
        <w:r w:rsidRPr="00BD5051" w:rsidDel="00BD5051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256" w:author="Peter Pancevic" w:date="2024-06-28T00:16:00Z" w16du:dateUtc="2024-06-28T04:16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A50: Current Assets / Total Liabilities</w:delText>
        </w:r>
      </w:del>
    </w:p>
    <w:p w14:paraId="27EAB79B" w14:textId="4011CA78" w:rsidR="00B42561" w:rsidRPr="00BD5051" w:rsidDel="00BD505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57" w:author="Peter Pancevic" w:date="2024-06-28T00:16:00Z" w16du:dateUtc="2024-06-28T04:16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258" w:author="Peter Pancevic" w:date="2024-06-28T00:16:00Z" w16du:dateUtc="2024-06-28T04:16:00Z">
            <w:rPr>
              <w:del w:id="259" w:author="Peter Pancevic" w:date="2024-06-28T00:16:00Z" w16du:dateUtc="2024-06-28T04:16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260" w:author="Peter Pancevic" w:date="2024-06-28T00:16:00Z" w16du:dateUtc="2024-06-28T04:16:00Z">
        <w:r w:rsidRPr="00BD5051" w:rsidDel="00BD5051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261" w:author="Peter Pancevic" w:date="2024-06-28T00:16:00Z" w16du:dateUtc="2024-06-28T04:16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Measures the ability to cover total liabilities with current assets.</w:delText>
        </w:r>
        <w:commentRangeEnd w:id="243"/>
        <w:r w:rsidR="00BD5051" w:rsidDel="00BD5051">
          <w:rPr>
            <w:rStyle w:val="CommentReference"/>
          </w:rPr>
          <w:commentReference w:id="243"/>
        </w:r>
      </w:del>
    </w:p>
    <w:p w14:paraId="7292839B" w14:textId="68A03C7F" w:rsidR="00B42561" w:rsidRPr="00B42561" w:rsidDel="001A4FC9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62" w:author="Peter Pancevic" w:date="2024-06-26T22:03:00Z" w16du:dateUtc="2024-06-27T02:03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commentRangeStart w:id="263"/>
      <w:del w:id="264" w:author="Peter Pancevic" w:date="2024-06-26T22:03:00Z" w16du:dateUtc="2024-06-27T02:03:00Z">
        <w:r w:rsidRPr="00B42561" w:rsidDel="001A4FC9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delText>A51: Short-term Liabilities / Total Assets</w:delText>
        </w:r>
      </w:del>
    </w:p>
    <w:p w14:paraId="79CFCA64" w14:textId="4C6F938C" w:rsidR="00B42561" w:rsidRPr="00B42561" w:rsidDel="001A4FC9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65" w:author="Peter Pancevic" w:date="2024-06-26T22:03:00Z" w16du:dateUtc="2024-06-27T02:03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del w:id="266" w:author="Peter Pancevic" w:date="2024-06-26T22:03:00Z" w16du:dateUtc="2024-06-27T02:03:00Z">
        <w:r w:rsidRPr="00B42561" w:rsidDel="001A4FC9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delText>Indicates the proportion of total assets financed by short-term liabilities.</w:delText>
        </w:r>
        <w:commentRangeEnd w:id="263"/>
        <w:r w:rsidR="001A4FC9" w:rsidDel="001A4FC9">
          <w:rPr>
            <w:rStyle w:val="CommentReference"/>
          </w:rPr>
          <w:commentReference w:id="263"/>
        </w:r>
      </w:del>
    </w:p>
    <w:p w14:paraId="33944C8C" w14:textId="04684AAB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A52: (Short-term Liabilities * 365) / Cost of Products Sold</w:t>
      </w:r>
      <w:ins w:id="267" w:author="Peter Pancevic" w:date="2024-06-26T23:14:00Z" w16du:dateUtc="2024-06-27T03:14:00Z">
        <w:r w:rsidR="00710CF3">
          <w:rPr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 xml:space="preserve"> ( days payable) </w:t>
        </w:r>
      </w:ins>
    </w:p>
    <w:p w14:paraId="5B497831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Calculates the number of days it would take to pay off short-term liabilities with the cost of goods sold.</w:t>
      </w:r>
    </w:p>
    <w:p w14:paraId="2C94C7C5" w14:textId="17493037" w:rsidR="00B42561" w:rsidRPr="0014741B" w:rsidDel="00770306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68" w:author="Peter Pancevic" w:date="2024-06-28T00:25:00Z" w16du:dateUtc="2024-06-28T04:25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269" w:author="Peter Pancevic" w:date="2024-06-28T00:25:00Z" w16du:dateUtc="2024-06-28T04:25:00Z">
            <w:rPr>
              <w:del w:id="270" w:author="Peter Pancevic" w:date="2024-06-28T00:25:00Z" w16du:dateUtc="2024-06-28T04:25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commentRangeStart w:id="271"/>
      <w:del w:id="272" w:author="Peter Pancevic" w:date="2024-06-28T00:25:00Z" w16du:dateUtc="2024-06-28T04:25:00Z">
        <w:r w:rsidRPr="0014741B" w:rsidDel="00770306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273" w:author="Peter Pancevic" w:date="2024-06-28T00:25:00Z" w16du:dateUtc="2024-06-28T04:25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A53: Equity / Fixed Assets</w:delText>
        </w:r>
      </w:del>
    </w:p>
    <w:p w14:paraId="62C08D7B" w14:textId="4443CFF4" w:rsidR="00B42561" w:rsidRPr="0014741B" w:rsidDel="00770306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74" w:author="Peter Pancevic" w:date="2024-06-28T00:25:00Z" w16du:dateUtc="2024-06-28T04:25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275" w:author="Peter Pancevic" w:date="2024-06-28T00:25:00Z" w16du:dateUtc="2024-06-28T04:25:00Z">
            <w:rPr>
              <w:del w:id="276" w:author="Peter Pancevic" w:date="2024-06-28T00:25:00Z" w16du:dateUtc="2024-06-28T04:25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277" w:author="Peter Pancevic" w:date="2024-06-28T00:25:00Z" w16du:dateUtc="2024-06-28T04:25:00Z">
        <w:r w:rsidRPr="0014741B" w:rsidDel="00770306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278" w:author="Peter Pancevic" w:date="2024-06-28T00:25:00Z" w16du:dateUtc="2024-06-28T04:25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Measures the proportion of fixed assets financed by equity.</w:delText>
        </w:r>
        <w:commentRangeEnd w:id="271"/>
        <w:r w:rsidR="00770306" w:rsidDel="00770306">
          <w:rPr>
            <w:rStyle w:val="CommentReference"/>
          </w:rPr>
          <w:commentReference w:id="271"/>
        </w:r>
      </w:del>
    </w:p>
    <w:p w14:paraId="10009B60" w14:textId="76750D54" w:rsidR="00B42561" w:rsidRPr="007D4AB8" w:rsidDel="007D4AB8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79" w:author="Peter Pancevic" w:date="2024-06-27T22:33:00Z" w16du:dateUtc="2024-06-28T02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280" w:author="Peter Pancevic" w:date="2024-06-27T22:33:00Z" w16du:dateUtc="2024-06-28T02:33:00Z">
            <w:rPr>
              <w:del w:id="281" w:author="Peter Pancevic" w:date="2024-06-27T22:33:00Z" w16du:dateUtc="2024-06-28T02:33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commentRangeStart w:id="282"/>
      <w:del w:id="283" w:author="Peter Pancevic" w:date="2024-06-27T22:33:00Z" w16du:dateUtc="2024-06-28T02:33:00Z">
        <w:r w:rsidRPr="007D4AB8" w:rsidDel="007D4AB8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284" w:author="Peter Pancevic" w:date="2024-06-27T22:33:00Z" w16du:dateUtc="2024-06-28T02:33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A54: Constant Capital / Fixed Assets</w:delText>
        </w:r>
      </w:del>
    </w:p>
    <w:p w14:paraId="025576BD" w14:textId="2922CE38" w:rsidR="00B42561" w:rsidRPr="007D4AB8" w:rsidDel="007D4AB8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85" w:author="Peter Pancevic" w:date="2024-06-27T22:33:00Z" w16du:dateUtc="2024-06-28T02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286" w:author="Peter Pancevic" w:date="2024-06-27T22:33:00Z" w16du:dateUtc="2024-06-28T02:33:00Z">
            <w:rPr>
              <w:del w:id="287" w:author="Peter Pancevic" w:date="2024-06-27T22:33:00Z" w16du:dateUtc="2024-06-28T02:33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288" w:author="Peter Pancevic" w:date="2024-06-27T22:33:00Z" w16du:dateUtc="2024-06-28T02:33:00Z">
        <w:r w:rsidRPr="007D4AB8" w:rsidDel="007D4AB8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289" w:author="Peter Pancevic" w:date="2024-06-27T22:33:00Z" w16du:dateUtc="2024-06-28T02:33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Evaluates the stability of financing fixed assets with long-term capital.</w:delText>
        </w:r>
        <w:commentRangeEnd w:id="282"/>
        <w:r w:rsidR="007D4AB8" w:rsidDel="007D4AB8">
          <w:rPr>
            <w:rStyle w:val="CommentReference"/>
          </w:rPr>
          <w:commentReference w:id="282"/>
        </w:r>
      </w:del>
    </w:p>
    <w:p w14:paraId="23B8E15E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A55: </w:t>
      </w:r>
      <w:commentRangeStart w:id="290"/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Working Capital</w:t>
      </w:r>
      <w:commentRangeEnd w:id="290"/>
      <w:r w:rsidR="009B0621">
        <w:rPr>
          <w:rStyle w:val="CommentReference"/>
        </w:rPr>
        <w:commentReference w:id="290"/>
      </w:r>
    </w:p>
    <w:p w14:paraId="06AA892E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 the short-term financial health by calculating the difference between current assets and current liabilities.</w:t>
      </w:r>
    </w:p>
    <w:p w14:paraId="575D4C67" w14:textId="2CEC8D33" w:rsidR="00B42561" w:rsidRPr="00770306" w:rsidDel="007060BC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291" w:author="Peter Pancevic" w:date="2024-06-28T00:26:00Z" w16du:dateUtc="2024-06-28T04:26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292" w:author="Peter Pancevic" w:date="2024-06-28T00:26:00Z" w16du:dateUtc="2024-06-28T04:26:00Z">
            <w:rPr>
              <w:del w:id="293" w:author="Peter Pancevic" w:date="2024-06-28T00:26:00Z" w16du:dateUtc="2024-06-28T04:26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commentRangeStart w:id="294"/>
      <w:del w:id="295" w:author="Peter Pancevic" w:date="2024-06-28T00:26:00Z" w16du:dateUtc="2024-06-28T04:26:00Z">
        <w:r w:rsidRPr="00770306" w:rsidDel="007060BC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296" w:author="Peter Pancevic" w:date="2024-06-28T00:26:00Z" w16du:dateUtc="2024-06-28T04:26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lastRenderedPageBreak/>
          <w:delText>A56: (Sales - Cost of Products Sold) / Sales</w:delText>
        </w:r>
      </w:del>
    </w:p>
    <w:p w14:paraId="3148E914" w14:textId="00FA41C7" w:rsidR="00B42561" w:rsidRPr="00770306" w:rsidDel="007060BC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297" w:author="Peter Pancevic" w:date="2024-06-28T00:26:00Z" w16du:dateUtc="2024-06-28T04:26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298" w:author="Peter Pancevic" w:date="2024-06-28T00:26:00Z" w16du:dateUtc="2024-06-28T04:26:00Z">
            <w:rPr>
              <w:del w:id="299" w:author="Peter Pancevic" w:date="2024-06-28T00:26:00Z" w16du:dateUtc="2024-06-28T04:26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300" w:author="Peter Pancevic" w:date="2024-06-28T00:26:00Z" w16du:dateUtc="2024-06-28T04:26:00Z">
        <w:r w:rsidRPr="00770306" w:rsidDel="007060BC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301" w:author="Peter Pancevic" w:date="2024-06-28T00:26:00Z" w16du:dateUtc="2024-06-28T04:26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Measures the gross margin, indicating the proportion of sales revenue remaining after covering the cost of goods sold.</w:delText>
        </w:r>
        <w:commentRangeEnd w:id="294"/>
        <w:r w:rsidR="007060BC" w:rsidDel="007060BC">
          <w:rPr>
            <w:rStyle w:val="CommentReference"/>
          </w:rPr>
          <w:commentReference w:id="294"/>
        </w:r>
      </w:del>
    </w:p>
    <w:p w14:paraId="5522800D" w14:textId="7F7BB85F" w:rsidR="00B42561" w:rsidRPr="00B42561" w:rsidDel="00147E03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302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commentRangeStart w:id="303"/>
      <w:del w:id="304" w:author="Peter Pancevic" w:date="2024-06-25T23:33:00Z" w16du:dateUtc="2024-06-26T03:33:00Z">
        <w:r w:rsidRPr="00B42561" w:rsidDel="00147E03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</w:rPr>
          <w:delText>A57: (Current Assets - Inventory - Short-term Liabilities) / (Sales – Gross Profit - Depreciation)</w:delText>
        </w:r>
      </w:del>
    </w:p>
    <w:p w14:paraId="2797601F" w14:textId="3438B617" w:rsidR="00B42561" w:rsidRPr="00B42561" w:rsidDel="00147E03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305" w:author="Peter Pancevic" w:date="2024-06-25T23:33:00Z" w16du:dateUtc="2024-06-26T03:33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</w:rPr>
      </w:pPr>
      <w:del w:id="306" w:author="Peter Pancevic" w:date="2024-06-25T23:33:00Z" w16du:dateUtc="2024-06-26T03:33:00Z">
        <w:r w:rsidRPr="00B42561" w:rsidDel="00147E03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</w:rPr>
          <w:delText>Evaluates liquidity by comparing liquid assets to operational cash flow needs.</w:delText>
        </w:r>
      </w:del>
      <w:commentRangeEnd w:id="303"/>
      <w:r w:rsidR="00BC32C4">
        <w:rPr>
          <w:rStyle w:val="CommentReference"/>
        </w:rPr>
        <w:commentReference w:id="303"/>
      </w:r>
    </w:p>
    <w:p w14:paraId="754F403A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A58: Total Costs / Total Sales</w:t>
      </w:r>
    </w:p>
    <w:p w14:paraId="7C5FEF65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Measures the efficiency of converting sales into profits by comparing total costs to total sales.</w:t>
      </w:r>
    </w:p>
    <w:p w14:paraId="076FFF7D" w14:textId="77777777" w:rsidR="00B42561" w:rsidRPr="00B42561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A59</w:t>
      </w:r>
      <w:commentRangeStart w:id="307"/>
      <w:r w:rsidRPr="00B425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Long-term Liabilities / Equity</w:t>
      </w:r>
      <w:commentRangeEnd w:id="307"/>
      <w:r w:rsidR="00147E03">
        <w:rPr>
          <w:rStyle w:val="CommentReference"/>
        </w:rPr>
        <w:commentReference w:id="307"/>
      </w:r>
    </w:p>
    <w:p w14:paraId="6EA91362" w14:textId="77777777" w:rsidR="00B42561" w:rsidRPr="00B42561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Indicates the proportion of long-term liabilities financed by equity, assessing leverage and financial risk.</w:t>
      </w:r>
    </w:p>
    <w:p w14:paraId="6759808C" w14:textId="5EF761BB" w:rsidR="00B42561" w:rsidRPr="00B85DE5" w:rsidDel="00936805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308" w:author="Peter Pancevic" w:date="2024-06-27T23:05:00Z" w16du:dateUtc="2024-06-28T03:05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309" w:author="Peter Pancevic" w:date="2024-06-28T00:27:00Z" w16du:dateUtc="2024-06-28T04:27:00Z">
            <w:rPr>
              <w:del w:id="310" w:author="Peter Pancevic" w:date="2024-06-27T23:05:00Z" w16du:dateUtc="2024-06-28T03:05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commentRangeStart w:id="311"/>
      <w:commentRangeStart w:id="312"/>
      <w:commentRangeStart w:id="313"/>
      <w:del w:id="314" w:author="Peter Pancevic" w:date="2024-06-27T23:05:00Z" w16du:dateUtc="2024-06-28T03:05:00Z">
        <w:r w:rsidRPr="00B85DE5" w:rsidDel="00936805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315" w:author="Peter Pancevic" w:date="2024-06-28T00:27:00Z" w16du:dateUtc="2024-06-28T04:27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A60: Sales / Inventory</w:delText>
        </w:r>
      </w:del>
    </w:p>
    <w:p w14:paraId="6FA57511" w14:textId="4FC1765B" w:rsidR="00B42561" w:rsidRPr="00B85DE5" w:rsidDel="00936805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316" w:author="Peter Pancevic" w:date="2024-06-27T23:05:00Z" w16du:dateUtc="2024-06-28T03:05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317" w:author="Peter Pancevic" w:date="2024-06-28T00:27:00Z" w16du:dateUtc="2024-06-28T04:27:00Z">
            <w:rPr>
              <w:del w:id="318" w:author="Peter Pancevic" w:date="2024-06-27T23:05:00Z" w16du:dateUtc="2024-06-28T03:05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319" w:author="Peter Pancevic" w:date="2024-06-27T23:05:00Z" w16du:dateUtc="2024-06-28T03:05:00Z">
        <w:r w:rsidRPr="00B85DE5" w:rsidDel="00936805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320" w:author="Peter Pancevic" w:date="2024-06-28T00:27:00Z" w16du:dateUtc="2024-06-28T04:27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Evaluates inventory management by measuring how frequently inventory is sold and replaced over a period.</w:delText>
        </w:r>
      </w:del>
    </w:p>
    <w:p w14:paraId="3988F0D5" w14:textId="63058F83" w:rsidR="00B42561" w:rsidRPr="00B85DE5" w:rsidDel="00936805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321" w:author="Peter Pancevic" w:date="2024-06-27T23:05:00Z" w16du:dateUtc="2024-06-28T03:05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322" w:author="Peter Pancevic" w:date="2024-06-28T00:27:00Z" w16du:dateUtc="2024-06-28T04:27:00Z">
            <w:rPr>
              <w:del w:id="323" w:author="Peter Pancevic" w:date="2024-06-27T23:05:00Z" w16du:dateUtc="2024-06-28T03:05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324" w:author="Peter Pancevic" w:date="2024-06-27T23:05:00Z" w16du:dateUtc="2024-06-28T03:05:00Z">
        <w:r w:rsidRPr="00B85DE5" w:rsidDel="00936805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325" w:author="Peter Pancevic" w:date="2024-06-28T00:27:00Z" w16du:dateUtc="2024-06-28T04:27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A61: Sales / Receivables</w:delText>
        </w:r>
      </w:del>
    </w:p>
    <w:p w14:paraId="558BE555" w14:textId="66136931" w:rsidR="00B42561" w:rsidRPr="00B85DE5" w:rsidDel="00936805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326" w:author="Peter Pancevic" w:date="2024-06-27T23:05:00Z" w16du:dateUtc="2024-06-28T03:05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327" w:author="Peter Pancevic" w:date="2024-06-28T00:27:00Z" w16du:dateUtc="2024-06-28T04:27:00Z">
            <w:rPr>
              <w:del w:id="328" w:author="Peter Pancevic" w:date="2024-06-27T23:05:00Z" w16du:dateUtc="2024-06-28T03:05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329" w:author="Peter Pancevic" w:date="2024-06-27T23:05:00Z" w16du:dateUtc="2024-06-28T03:05:00Z">
        <w:r w:rsidRPr="00B85DE5" w:rsidDel="00936805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330" w:author="Peter Pancevic" w:date="2024-06-28T00:27:00Z" w16du:dateUtc="2024-06-28T04:27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Measures how efficiently a company collects receivables relative to its sales.</w:delText>
        </w:r>
        <w:commentRangeEnd w:id="311"/>
        <w:r w:rsidR="00936805" w:rsidRPr="00B85DE5" w:rsidDel="00936805">
          <w:rPr>
            <w:rStyle w:val="CommentReference"/>
            <w:strike/>
            <w:rPrChange w:id="331" w:author="Peter Pancevic" w:date="2024-06-28T00:27:00Z" w16du:dateUtc="2024-06-28T04:27:00Z">
              <w:rPr>
                <w:rStyle w:val="CommentReference"/>
              </w:rPr>
            </w:rPrChange>
          </w:rPr>
          <w:commentReference w:id="311"/>
        </w:r>
      </w:del>
    </w:p>
    <w:p w14:paraId="72E9D26E" w14:textId="772669D5" w:rsidR="00B42561" w:rsidRPr="00B85DE5" w:rsidDel="00244052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332" w:author="Peter Pancevic" w:date="2024-06-28T00:09:00Z" w16du:dateUtc="2024-06-28T04:09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333" w:author="Peter Pancevic" w:date="2024-06-28T00:27:00Z" w16du:dateUtc="2024-06-28T04:27:00Z">
            <w:rPr>
              <w:del w:id="334" w:author="Peter Pancevic" w:date="2024-06-28T00:09:00Z" w16du:dateUtc="2024-06-28T04:09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335" w:author="Peter Pancevic" w:date="2024-06-28T00:09:00Z" w16du:dateUtc="2024-06-28T04:09:00Z">
        <w:r w:rsidRPr="00B85DE5" w:rsidDel="00244052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336" w:author="Peter Pancevic" w:date="2024-06-28T00:27:00Z" w16du:dateUtc="2024-06-28T04:27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A62: (Short-term Liabilities * 365) / Sales</w:delText>
        </w:r>
      </w:del>
    </w:p>
    <w:p w14:paraId="0F3ABD06" w14:textId="7A585F78" w:rsidR="00B42561" w:rsidRPr="00B85DE5" w:rsidDel="00244052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337" w:author="Peter Pancevic" w:date="2024-06-28T00:09:00Z" w16du:dateUtc="2024-06-28T04:09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338" w:author="Peter Pancevic" w:date="2024-06-28T00:27:00Z" w16du:dateUtc="2024-06-28T04:27:00Z">
            <w:rPr>
              <w:del w:id="339" w:author="Peter Pancevic" w:date="2024-06-28T00:09:00Z" w16du:dateUtc="2024-06-28T04:09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340" w:author="Peter Pancevic" w:date="2024-06-28T00:09:00Z" w16du:dateUtc="2024-06-28T04:09:00Z">
        <w:r w:rsidRPr="00B85DE5" w:rsidDel="00244052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341" w:author="Peter Pancevic" w:date="2024-06-28T00:27:00Z" w16du:dateUtc="2024-06-28T04:27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Calculates the number of days it would take to pay off short-term liabilities with sales revenue.</w:delText>
        </w:r>
        <w:commentRangeEnd w:id="312"/>
        <w:r w:rsidR="00244052" w:rsidRPr="00B85DE5" w:rsidDel="00244052">
          <w:rPr>
            <w:rStyle w:val="CommentReference"/>
            <w:strike/>
            <w:rPrChange w:id="342" w:author="Peter Pancevic" w:date="2024-06-28T00:27:00Z" w16du:dateUtc="2024-06-28T04:27:00Z">
              <w:rPr>
                <w:rStyle w:val="CommentReference"/>
              </w:rPr>
            </w:rPrChange>
          </w:rPr>
          <w:commentReference w:id="312"/>
        </w:r>
      </w:del>
    </w:p>
    <w:p w14:paraId="5B725AC8" w14:textId="41D711D4" w:rsidR="00B42561" w:rsidRPr="00B85DE5" w:rsidDel="00B85DE5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343" w:author="Peter Pancevic" w:date="2024-06-28T00:27:00Z" w16du:dateUtc="2024-06-28T04:27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344" w:author="Peter Pancevic" w:date="2024-06-28T00:27:00Z" w16du:dateUtc="2024-06-28T04:27:00Z">
            <w:rPr>
              <w:del w:id="345" w:author="Peter Pancevic" w:date="2024-06-28T00:27:00Z" w16du:dateUtc="2024-06-28T04:27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346" w:author="Peter Pancevic" w:date="2024-06-28T00:27:00Z" w16du:dateUtc="2024-06-28T04:27:00Z">
        <w:r w:rsidRPr="00B85DE5" w:rsidDel="00B85DE5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347" w:author="Peter Pancevic" w:date="2024-06-28T00:27:00Z" w16du:dateUtc="2024-06-28T04:27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A63: Sales / Short-term Liabilities</w:delText>
        </w:r>
      </w:del>
    </w:p>
    <w:p w14:paraId="4D118F0F" w14:textId="18AA6E03" w:rsidR="00B42561" w:rsidRPr="00B85DE5" w:rsidDel="00B85DE5" w:rsidRDefault="00B42561" w:rsidP="00B42561">
      <w:pPr>
        <w:numPr>
          <w:ilvl w:val="1"/>
          <w:numId w:val="1"/>
        </w:numPr>
        <w:spacing w:before="100" w:beforeAutospacing="1" w:after="100" w:afterAutospacing="1" w:line="240" w:lineRule="auto"/>
        <w:rPr>
          <w:del w:id="348" w:author="Peter Pancevic" w:date="2024-06-28T00:27:00Z" w16du:dateUtc="2024-06-28T04:27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349" w:author="Peter Pancevic" w:date="2024-06-28T00:27:00Z" w16du:dateUtc="2024-06-28T04:27:00Z">
            <w:rPr>
              <w:del w:id="350" w:author="Peter Pancevic" w:date="2024-06-28T00:27:00Z" w16du:dateUtc="2024-06-28T04:27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del w:id="351" w:author="Peter Pancevic" w:date="2024-06-28T00:27:00Z" w16du:dateUtc="2024-06-28T04:27:00Z">
        <w:r w:rsidRPr="00B85DE5" w:rsidDel="00B85DE5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352" w:author="Peter Pancevic" w:date="2024-06-28T00:27:00Z" w16du:dateUtc="2024-06-28T04:27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Measures the ability to generate sales relative to short-term liabilities.</w:delText>
        </w:r>
        <w:commentRangeEnd w:id="313"/>
        <w:r w:rsidR="00B85DE5" w:rsidDel="00B85DE5">
          <w:rPr>
            <w:rStyle w:val="CommentReference"/>
          </w:rPr>
          <w:commentReference w:id="313"/>
        </w:r>
      </w:del>
    </w:p>
    <w:p w14:paraId="35AA1B93" w14:textId="5A8EF9AE" w:rsidR="00B42561" w:rsidRPr="002A1C06" w:rsidDel="002A1C06" w:rsidRDefault="00B42561" w:rsidP="00B42561">
      <w:pPr>
        <w:numPr>
          <w:ilvl w:val="0"/>
          <w:numId w:val="1"/>
        </w:numPr>
        <w:spacing w:before="100" w:beforeAutospacing="1" w:after="100" w:afterAutospacing="1" w:line="240" w:lineRule="auto"/>
        <w:rPr>
          <w:del w:id="353" w:author="Peter Pancevic" w:date="2024-06-27T23:06:00Z" w16du:dateUtc="2024-06-28T03:06:00Z"/>
          <w:rFonts w:ascii="Times New Roman" w:eastAsia="Times New Roman" w:hAnsi="Times New Roman" w:cs="Times New Roman"/>
          <w:strike/>
          <w:kern w:val="0"/>
          <w:sz w:val="24"/>
          <w:szCs w:val="24"/>
          <w14:ligatures w14:val="none"/>
          <w:rPrChange w:id="354" w:author="Peter Pancevic" w:date="2024-06-27T23:06:00Z" w16du:dateUtc="2024-06-28T03:06:00Z">
            <w:rPr>
              <w:del w:id="355" w:author="Peter Pancevic" w:date="2024-06-27T23:06:00Z" w16du:dateUtc="2024-06-28T03:06:00Z"/>
              <w:rFonts w:ascii="Times New Roman" w:eastAsia="Times New Roman" w:hAnsi="Times New Roman" w:cs="Times New Roman"/>
              <w:kern w:val="0"/>
              <w:sz w:val="24"/>
              <w:szCs w:val="24"/>
              <w14:ligatures w14:val="none"/>
            </w:rPr>
          </w:rPrChange>
        </w:rPr>
      </w:pPr>
      <w:commentRangeStart w:id="356"/>
      <w:del w:id="357" w:author="Peter Pancevic" w:date="2024-06-27T23:06:00Z" w16du:dateUtc="2024-06-28T03:06:00Z">
        <w:r w:rsidRPr="002A1C06" w:rsidDel="002A1C06">
          <w:rPr>
            <w:rFonts w:ascii="Times New Roman" w:eastAsia="Times New Roman" w:hAnsi="Times New Roman" w:cs="Times New Roman"/>
            <w:b/>
            <w:bCs/>
            <w:strike/>
            <w:kern w:val="0"/>
            <w:sz w:val="24"/>
            <w:szCs w:val="24"/>
            <w14:ligatures w14:val="none"/>
            <w:rPrChange w:id="358" w:author="Peter Pancevic" w:date="2024-06-27T23:06:00Z" w16du:dateUtc="2024-06-28T03:06:00Z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rPrChange>
          </w:rPr>
          <w:delText>A64: Sales / Fixed Assets</w:delText>
        </w:r>
      </w:del>
    </w:p>
    <w:p w14:paraId="14DBDC77" w14:textId="224DBB73" w:rsidR="00F87CAA" w:rsidRPr="000C1939" w:rsidRDefault="00B42561" w:rsidP="00F87CA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59" w:author="Peter Pancevic" w:date="2024-06-27T21:20:00Z" w16du:dateUtc="2024-06-28T01:20:00Z"/>
          <w:rFonts w:ascii="Times New Roman" w:eastAsia="Times New Roman" w:hAnsi="Times New Roman" w:cs="Times New Roman"/>
          <w:kern w:val="0"/>
          <w:sz w:val="24"/>
          <w:szCs w:val="24"/>
          <w14:ligatures w14:val="none"/>
          <w:rPrChange w:id="360" w:author="Peter Pancevic" w:date="2024-06-27T21:20:00Z" w16du:dateUtc="2024-06-28T01:20:00Z">
            <w:rPr>
              <w:ins w:id="361" w:author="Peter Pancevic" w:date="2024-06-27T21:20:00Z" w16du:dateUtc="2024-06-28T01:20:00Z"/>
              <w:rFonts w:ascii="Courier New" w:hAnsi="Courier New" w:cs="Courier New"/>
              <w:b/>
              <w:bCs/>
              <w:color w:val="212121"/>
              <w:sz w:val="21"/>
              <w:szCs w:val="21"/>
              <w:shd w:val="clear" w:color="auto" w:fill="FFFFFF"/>
            </w:rPr>
          </w:rPrChange>
        </w:rPr>
      </w:pPr>
      <w:del w:id="362" w:author="Peter Pancevic" w:date="2024-06-27T23:06:00Z" w16du:dateUtc="2024-06-28T03:06:00Z">
        <w:r w:rsidRPr="002A1C06" w:rsidDel="002A1C06">
          <w:rPr>
            <w:rFonts w:ascii="Times New Roman" w:eastAsia="Times New Roman" w:hAnsi="Times New Roman" w:cs="Times New Roman"/>
            <w:strike/>
            <w:kern w:val="0"/>
            <w:sz w:val="24"/>
            <w:szCs w:val="24"/>
            <w14:ligatures w14:val="none"/>
            <w:rPrChange w:id="363" w:author="Peter Pancevic" w:date="2024-06-27T23:06:00Z" w16du:dateUtc="2024-06-28T03:06:00Z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rPrChange>
          </w:rPr>
          <w:delText>Evaluates the efficiency in generating sales from fixed assets.</w:delText>
        </w:r>
        <w:commentRangeEnd w:id="356"/>
        <w:r w:rsidR="002A1C06" w:rsidDel="002A1C06">
          <w:rPr>
            <w:rStyle w:val="CommentReference"/>
          </w:rPr>
          <w:commentReference w:id="356"/>
        </w:r>
      </w:del>
      <w:ins w:id="364" w:author="Peter Pancevic" w:date="2024-06-27T21:20:00Z" w16du:dateUtc="2024-06-28T01:20:00Z">
        <w:r w:rsidR="00F87CA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A65:</w:t>
        </w:r>
        <w:r w:rsidR="000C1939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</w:t>
        </w:r>
        <w:r w:rsidR="000C1939">
          <w:rPr>
            <w:rFonts w:ascii="Courier New" w:hAnsi="Courier New" w:cs="Courier New"/>
            <w:b/>
            <w:bCs/>
            <w:color w:val="212121"/>
            <w:sz w:val="21"/>
            <w:szCs w:val="21"/>
            <w:shd w:val="clear" w:color="auto" w:fill="FFFFFF"/>
          </w:rPr>
          <w:t>Interest to Sales</w:t>
        </w:r>
      </w:ins>
    </w:p>
    <w:p w14:paraId="7F1828CC" w14:textId="3228AF90" w:rsidR="000C1939" w:rsidRDefault="000C1939" w:rsidP="00F87CA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65" w:author="Peter Pancevic" w:date="2024-06-27T21:20:00Z" w16du:dateUtc="2024-06-28T01:20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66" w:author="Peter Pancevic" w:date="2024-06-27T21:20:00Z" w16du:dateUtc="2024-06-28T01:20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A66:</w:t>
        </w:r>
      </w:ins>
      <w:ins w:id="367" w:author="Peter Pancevic" w:date="2024-06-27T21:21:00Z" w16du:dateUtc="2024-06-28T01:21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</w:t>
        </w:r>
      </w:ins>
      <w:ins w:id="368" w:author="Peter Pancevic" w:date="2024-06-27T21:20:00Z" w16du:dateUtc="2024-06-28T01:20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Cash to Assets</w:t>
        </w:r>
      </w:ins>
    </w:p>
    <w:p w14:paraId="0B45F0EB" w14:textId="228E28E7" w:rsidR="000C1939" w:rsidRDefault="000C1939" w:rsidP="00F87CA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69" w:author="Peter Pancevic" w:date="2024-06-27T21:21:00Z" w16du:dateUtc="2024-06-28T01:21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70" w:author="Peter Pancevic" w:date="2024-06-27T21:21:00Z" w16du:dateUtc="2024-06-28T01:21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A67: Total liabilities to Cash </w:t>
        </w:r>
      </w:ins>
    </w:p>
    <w:p w14:paraId="46D2E679" w14:textId="142DE89A" w:rsidR="000C1939" w:rsidRDefault="000C1939" w:rsidP="00F87CA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71" w:author="Peter Pancevic" w:date="2024-06-27T21:21:00Z" w16du:dateUtc="2024-06-28T01:21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72" w:author="Peter Pancevic" w:date="2024-06-27T21:21:00Z" w16du:dateUtc="2024-06-28T01:21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A68: Cash to Interest </w:t>
        </w:r>
      </w:ins>
    </w:p>
    <w:p w14:paraId="4881B5A2" w14:textId="035BCE11" w:rsidR="000C1939" w:rsidRDefault="000C1939" w:rsidP="00F87CA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73" w:author="Peter Pancevic" w:date="2024-06-27T21:21:00Z" w16du:dateUtc="2024-06-28T01:21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74" w:author="Peter Pancevic" w:date="2024-06-27T21:21:00Z" w16du:dateUtc="2024-06-28T01:21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A69: </w:t>
        </w:r>
        <w:r w:rsidR="007767DB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Financial Expense to Total Assets</w:t>
        </w:r>
      </w:ins>
    </w:p>
    <w:p w14:paraId="14261B8B" w14:textId="1F2ED1E0" w:rsidR="007767DB" w:rsidRDefault="007767DB" w:rsidP="00F87CA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75" w:author="Peter Pancevic" w:date="2024-06-27T21:23:00Z" w16du:dateUtc="2024-06-28T01:23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76" w:author="Peter Pancevic" w:date="2024-06-27T21:21:00Z" w16du:dateUtc="2024-06-28T01:21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A70: Financial Expe</w:t>
        </w:r>
      </w:ins>
      <w:ins w:id="377" w:author="Peter Pancevic" w:date="2024-06-27T21:22:00Z" w16du:dateUtc="2024-06-28T01:22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nse to Operating Income </w:t>
        </w:r>
      </w:ins>
    </w:p>
    <w:p w14:paraId="65FFE26B" w14:textId="1A5CE07C" w:rsidR="00A1459E" w:rsidRDefault="00A1459E" w:rsidP="00F87CA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78" w:author="Peter Pancevic" w:date="2024-06-27T21:23:00Z" w16du:dateUtc="2024-06-28T01:23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79" w:author="Peter Pancevic" w:date="2024-06-27T21:23:00Z" w16du:dateUtc="2024-06-28T01:23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A71: Debt Coverage Ratio </w:t>
        </w:r>
      </w:ins>
    </w:p>
    <w:p w14:paraId="15E376B3" w14:textId="50112F1E" w:rsidR="00A1459E" w:rsidRDefault="003B1152" w:rsidP="00F87CA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80" w:author="Peter Pancevic" w:date="2024-06-27T21:55:00Z" w16du:dateUtc="2024-06-28T01:55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81" w:author="Peter Pancevic" w:date="2024-06-27T21:23:00Z" w16du:dateUtc="2024-06-28T01:23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A72: </w:t>
        </w:r>
      </w:ins>
      <w:ins w:id="382" w:author="Peter Pancevic" w:date="2024-06-27T21:24:00Z" w16du:dateUtc="2024-06-28T01:24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Operating Income Margin </w:t>
        </w:r>
      </w:ins>
      <w:ins w:id="383" w:author="Peter Pancevic" w:date="2024-06-27T21:23:00Z" w16du:dateUtc="2024-06-28T01:23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</w:t>
        </w:r>
      </w:ins>
    </w:p>
    <w:p w14:paraId="668C70BF" w14:textId="1B3C1788" w:rsidR="00901023" w:rsidRDefault="00901023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84" w:author="Peter Pancevic" w:date="2024-06-29T17:48:00Z" w16du:dateUtc="2024-06-29T21:48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85" w:author="Peter Pancevic" w:date="2024-06-27T21:55:00Z" w16du:dateUtc="2024-06-28T01:55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A73: Cash </w:t>
        </w:r>
      </w:ins>
      <w:ins w:id="386" w:author="Peter Pancevic" w:date="2024-06-29T09:59:00Z" w16du:dateUtc="2024-06-29T13:59:00Z">
        <w:r w:rsidR="008428E4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conversion</w:t>
        </w:r>
      </w:ins>
      <w:ins w:id="387" w:author="Peter Pancevic" w:date="2024-06-27T21:55:00Z" w16du:dateUtc="2024-06-28T01:55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 cycle </w:t>
        </w:r>
      </w:ins>
      <w:ins w:id="388" w:author="Peter Pancevic" w:date="2024-06-29T17:48:00Z" w16du:dateUtc="2024-06-29T21:48:00Z">
        <w:r w:rsidR="00F9470E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\</w:t>
        </w:r>
      </w:ins>
    </w:p>
    <w:p w14:paraId="4890348C" w14:textId="7BC88813" w:rsidR="00F9470E" w:rsidRDefault="00F9470E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89" w:author="Peter Pancevic" w:date="2024-06-29T17:48:00Z" w16du:dateUtc="2024-06-29T21:48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90" w:author="Peter Pancevic" w:date="2024-06-29T17:48:00Z" w16du:dateUtc="2024-06-29T21:48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</w:t>
        </w:r>
        <w:r w:rsidR="0093457D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74: Cash to financial expense </w:t>
        </w:r>
      </w:ins>
    </w:p>
    <w:p w14:paraId="6248B26E" w14:textId="58747472" w:rsidR="0093457D" w:rsidRDefault="0093457D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91" w:author="Peter Pancevic" w:date="2024-06-29T17:59:00Z" w16du:dateUtc="2024-06-29T21:59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92" w:author="Peter Pancevic" w:date="2024-06-29T17:48:00Z" w16du:dateUtc="2024-06-29T21:48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 xml:space="preserve">A75: </w:t>
        </w:r>
      </w:ins>
      <w:ins w:id="393" w:author="Peter Pancevic" w:date="2024-06-29T17:49:00Z" w16du:dateUtc="2024-06-29T21:49:00Z">
        <w:r w:rsidR="00DB32CC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Financial Leverage</w:t>
        </w:r>
      </w:ins>
    </w:p>
    <w:p w14:paraId="2427F089" w14:textId="6A61110D" w:rsidR="00CA3C2B" w:rsidRDefault="00E17C2A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394" w:author="Peter Pancevic" w:date="2024-06-29T17:50:00Z" w16du:dateUtc="2024-06-29T21:50:00Z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ins w:id="395" w:author="Peter Pancevic" w:date="2024-06-29T17:59:00Z" w16du:dateUtc="2024-06-29T21:59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A76: Working Capital indicator</w:t>
        </w:r>
      </w:ins>
    </w:p>
    <w:p w14:paraId="1C1C8D99" w14:textId="47A63255" w:rsidR="001842D2" w:rsidRPr="009A2362" w:rsidRDefault="001842D2" w:rsidP="009A23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PrChange w:id="396" w:author="Peter Pancevic" w:date="2024-06-29T17:53:00Z" w16du:dateUtc="2024-06-29T21:53:00Z">
          <w:pPr>
            <w:numPr>
              <w:ilvl w:val="1"/>
              <w:numId w:val="1"/>
            </w:numPr>
            <w:tabs>
              <w:tab w:val="num" w:pos="1440"/>
            </w:tabs>
            <w:spacing w:before="100" w:beforeAutospacing="1" w:after="100" w:afterAutospacing="1" w:line="240" w:lineRule="auto"/>
            <w:ind w:left="1440" w:hanging="360"/>
          </w:pPr>
        </w:pPrChange>
      </w:pPr>
      <w:ins w:id="397" w:author="Peter Pancevic" w:date="2024-06-29T17:50:00Z" w16du:dateUtc="2024-06-29T21:50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A7</w:t>
        </w:r>
      </w:ins>
      <w:ins w:id="398" w:author="Peter Pancevic" w:date="2024-06-29T17:59:00Z" w16du:dateUtc="2024-06-29T21:59:00Z">
        <w:r w:rsidR="00E17C2A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7</w:t>
        </w:r>
      </w:ins>
      <w:ins w:id="399" w:author="Peter Pancevic" w:date="2024-06-29T17:50:00Z" w16du:dateUtc="2024-06-29T21:50:00Z">
        <w:r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: Return on Equity</w:t>
        </w:r>
      </w:ins>
    </w:p>
    <w:p w14:paraId="00BD36AD" w14:textId="77777777" w:rsidR="00B42561" w:rsidRPr="00B42561" w:rsidRDefault="00B42561" w:rsidP="00B425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56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of these ratios provides insights into different aspects of a company's financial health</w:t>
      </w:r>
    </w:p>
    <w:p w14:paraId="746E46D2" w14:textId="1B0A19D3" w:rsidR="00DD180F" w:rsidRPr="00E7196A" w:rsidRDefault="00DD180F" w:rsidP="00E7196A"/>
    <w:sectPr w:rsidR="00DD180F" w:rsidRPr="00E7196A" w:rsidSect="00E719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Peter Pancevic" w:date="2024-06-26T23:27:00Z" w:initials="PP">
    <w:p w14:paraId="72AC5E0E" w14:textId="77777777" w:rsidR="00E20678" w:rsidRDefault="00E20678" w:rsidP="00E20678">
      <w:pPr>
        <w:pStyle w:val="CommentText"/>
      </w:pPr>
      <w:r>
        <w:rPr>
          <w:rStyle w:val="CommentReference"/>
        </w:rPr>
        <w:annotationRef/>
      </w:r>
      <w:r>
        <w:t>Net profit is to the shareholders. Looking for metric at enterprise level</w:t>
      </w:r>
    </w:p>
  </w:comment>
  <w:comment w:id="4" w:author="Peter Pancevic" w:date="2024-06-28T15:00:00Z" w:initials="PP">
    <w:p w14:paraId="142BD948" w14:textId="77777777" w:rsidR="00AD797C" w:rsidRDefault="00AD797C" w:rsidP="00AD797C">
      <w:pPr>
        <w:pStyle w:val="CommentText"/>
      </w:pPr>
      <w:r>
        <w:rPr>
          <w:rStyle w:val="CommentReference"/>
        </w:rPr>
        <w:annotationRef/>
      </w:r>
      <w:r>
        <w:t xml:space="preserve">Removing to keep working capital to total asset ratio. Working capital includes CA-CL. Liquidity and size characteristics are explicitly considered.  Ordinarily, a firm experiencing consistent operating losses will have shrinking current assets in relation to total assets. </w:t>
      </w:r>
    </w:p>
  </w:comment>
  <w:comment w:id="17" w:author="Peter Pancevic" w:date="2024-06-25T21:26:00Z" w:initials="PP">
    <w:p w14:paraId="786B1A3D" w14:textId="2686125A" w:rsidR="00BF4976" w:rsidRDefault="00BF4976" w:rsidP="00BF4976">
      <w:pPr>
        <w:pStyle w:val="CommentText"/>
      </w:pPr>
      <w:r>
        <w:rPr>
          <w:rStyle w:val="CommentReference"/>
        </w:rPr>
        <w:annotationRef/>
      </w:r>
      <w:r>
        <w:t xml:space="preserve">To remove this variable and keeping A25, as this vararibles have </w:t>
      </w:r>
    </w:p>
  </w:comment>
  <w:comment w:id="21" w:author="Peter Pancevic" w:date="2024-06-25T21:30:00Z" w:initials="PP">
    <w:p w14:paraId="218079BF" w14:textId="77777777" w:rsidR="0039074C" w:rsidRDefault="0039074C" w:rsidP="0039074C">
      <w:pPr>
        <w:pStyle w:val="CommentText"/>
      </w:pPr>
      <w:r>
        <w:rPr>
          <w:rStyle w:val="CommentReference"/>
        </w:rPr>
        <w:annotationRef/>
      </w:r>
      <w:r>
        <w:t xml:space="preserve">Perhaps taking the inverse as we don’t have a representation of debt , so total liabilities will be close. </w:t>
      </w:r>
    </w:p>
  </w:comment>
  <w:comment w:id="25" w:author="Peter Pancevic" w:date="2024-06-27T22:21:00Z" w:initials="PP">
    <w:p w14:paraId="62EB6D60" w14:textId="77777777" w:rsidR="008A1F54" w:rsidRDefault="008A1F54" w:rsidP="008A1F54">
      <w:pPr>
        <w:pStyle w:val="CommentText"/>
      </w:pPr>
      <w:r>
        <w:rPr>
          <w:rStyle w:val="CommentReference"/>
        </w:rPr>
        <w:annotationRef/>
      </w:r>
      <w:r>
        <w:t>Duplicate with A36</w:t>
      </w:r>
    </w:p>
  </w:comment>
  <w:comment w:id="35" w:author="Peter Pancevic" w:date="2024-06-27T22:04:00Z" w:initials="PP">
    <w:p w14:paraId="4A1B8F53" w14:textId="575B232F" w:rsidR="00FE6BDA" w:rsidRDefault="00FE6BDA" w:rsidP="00FE6BDA">
      <w:pPr>
        <w:pStyle w:val="CommentText"/>
      </w:pPr>
      <w:r>
        <w:rPr>
          <w:rStyle w:val="CommentReference"/>
        </w:rPr>
        <w:annotationRef/>
      </w:r>
      <w:r>
        <w:t>Don’t see any value</w:t>
      </w:r>
    </w:p>
  </w:comment>
  <w:comment w:id="36" w:author="Peter Pancevic" w:date="2024-06-28T00:03:00Z" w:initials="PP">
    <w:p w14:paraId="4ED57B42" w14:textId="77777777" w:rsidR="00E213AA" w:rsidRDefault="00E213AA" w:rsidP="00E213AA">
      <w:pPr>
        <w:pStyle w:val="CommentText"/>
      </w:pPr>
      <w:r>
        <w:rPr>
          <w:rStyle w:val="CommentReference"/>
        </w:rPr>
        <w:annotationRef/>
      </w:r>
      <w:r>
        <w:t xml:space="preserve">This ratios uses sales and not cogs </w:t>
      </w:r>
    </w:p>
  </w:comment>
  <w:comment w:id="95" w:author="Peter Pancevic" w:date="2024-06-25T21:35:00Z" w:initials="PP">
    <w:p w14:paraId="14D6785C" w14:textId="763BED40" w:rsidR="0039074C" w:rsidRDefault="0039074C" w:rsidP="0039074C">
      <w:pPr>
        <w:pStyle w:val="CommentText"/>
      </w:pPr>
      <w:r>
        <w:rPr>
          <w:rStyle w:val="CommentReference"/>
        </w:rPr>
        <w:annotationRef/>
      </w:r>
      <w:r>
        <w:t xml:space="preserve">Removing as do not understand the interpretation of “profit on operating activities” </w:t>
      </w:r>
    </w:p>
  </w:comment>
  <w:comment w:id="112" w:author="Peter Pancevic" w:date="2024-06-25T21:41:00Z" w:initials="PP">
    <w:p w14:paraId="3E7DAF24" w14:textId="149EF237" w:rsidR="001A4FA2" w:rsidRDefault="001A4FA2" w:rsidP="001A4FA2">
      <w:pPr>
        <w:pStyle w:val="CommentText"/>
      </w:pPr>
      <w:r>
        <w:rPr>
          <w:rStyle w:val="CommentReference"/>
        </w:rPr>
        <w:annotationRef/>
      </w:r>
      <w:r>
        <w:t>Removing,  does not add value.. Net profit is to the shareholders and doesn’t factor itax shield from the dep,</w:t>
      </w:r>
    </w:p>
  </w:comment>
  <w:comment w:id="109" w:author="Peter Pancevic" w:date="2024-06-28T00:23:00Z" w:initials="PP">
    <w:p w14:paraId="62CEC1C9" w14:textId="77777777" w:rsidR="005D4010" w:rsidRDefault="005D4010" w:rsidP="005D4010">
      <w:pPr>
        <w:pStyle w:val="CommentText"/>
      </w:pPr>
      <w:r>
        <w:rPr>
          <w:rStyle w:val="CommentReference"/>
        </w:rPr>
        <w:annotationRef/>
      </w:r>
      <w:r>
        <w:t>Have A3</w:t>
      </w:r>
    </w:p>
  </w:comment>
  <w:comment w:id="137" w:author="Peter Pancevic" w:date="2024-06-27T08:59:00Z" w:initials="PP">
    <w:p w14:paraId="1A2AB810" w14:textId="0DD1D189" w:rsidR="00962158" w:rsidRDefault="00962158" w:rsidP="00962158">
      <w:pPr>
        <w:pStyle w:val="CommentText"/>
      </w:pPr>
      <w:r>
        <w:rPr>
          <w:rStyle w:val="CommentReference"/>
        </w:rPr>
        <w:annotationRef/>
      </w:r>
      <w:r>
        <w:t>Don’t see the need for this</w:t>
      </w:r>
    </w:p>
  </w:comment>
  <w:comment w:id="138" w:author="Peter Pancevic" w:date="2024-06-27T08:59:00Z" w:initials="PP">
    <w:p w14:paraId="4FB527C9" w14:textId="77777777" w:rsidR="000F0567" w:rsidRDefault="000F0567" w:rsidP="000F0567">
      <w:pPr>
        <w:pStyle w:val="CommentText"/>
      </w:pPr>
      <w:r>
        <w:rPr>
          <w:rStyle w:val="CommentReference"/>
        </w:rPr>
        <w:annotationRef/>
      </w:r>
      <w:r>
        <w:t>Doesn’t add value</w:t>
      </w:r>
    </w:p>
  </w:comment>
  <w:comment w:id="147" w:author="Peter Pancevic" w:date="2024-06-28T00:15:00Z" w:initials="PP">
    <w:p w14:paraId="70553446" w14:textId="77777777" w:rsidR="00B4217A" w:rsidRDefault="00B4217A" w:rsidP="00B4217A">
      <w:pPr>
        <w:pStyle w:val="CommentText"/>
      </w:pPr>
      <w:r>
        <w:rPr>
          <w:rStyle w:val="CommentReference"/>
        </w:rPr>
        <w:annotationRef/>
      </w:r>
      <w:r>
        <w:t>Using A52</w:t>
      </w:r>
    </w:p>
  </w:comment>
  <w:comment w:id="164" w:author="Peter Pancevic" w:date="2024-06-26T23:11:00Z" w:initials="PP">
    <w:p w14:paraId="567D565D" w14:textId="03EF0F77" w:rsidR="000A315A" w:rsidRDefault="000A315A" w:rsidP="000A315A">
      <w:pPr>
        <w:pStyle w:val="CommentText"/>
      </w:pPr>
      <w:r>
        <w:rPr>
          <w:rStyle w:val="CommentReference"/>
        </w:rPr>
        <w:annotationRef/>
      </w:r>
      <w:r>
        <w:t>Don’t see any value. F</w:t>
      </w:r>
    </w:p>
  </w:comment>
  <w:comment w:id="186" w:author="Peter Pancevic" w:date="2024-06-25T21:28:00Z" w:initials="PP">
    <w:p w14:paraId="3BFE1EFD" w14:textId="7ECC8103" w:rsidR="00BF4976" w:rsidRDefault="00BF4976" w:rsidP="00BF4976">
      <w:pPr>
        <w:pStyle w:val="CommentText"/>
      </w:pPr>
      <w:r>
        <w:rPr>
          <w:rStyle w:val="CommentReference"/>
        </w:rPr>
        <w:annotationRef/>
      </w:r>
      <w:r>
        <w:t xml:space="preserve">Will remove, as do not understand what they mean by “Profit on sales” too much interpretation. </w:t>
      </w:r>
    </w:p>
  </w:comment>
  <w:comment w:id="196" w:author="Peter Pancevic" w:date="2024-06-26T23:56:00Z" w:initials="PP">
    <w:p w14:paraId="544EBDE8" w14:textId="77777777" w:rsidR="006620CA" w:rsidRDefault="006620CA" w:rsidP="006620CA">
      <w:pPr>
        <w:pStyle w:val="CommentText"/>
      </w:pPr>
      <w:r>
        <w:rPr>
          <w:rStyle w:val="CommentReference"/>
        </w:rPr>
        <w:annotationRef/>
      </w:r>
      <w:r>
        <w:t xml:space="preserve">Understand the raio, how ever its over long term liabilitiy, better meavie will be TA|/TL </w:t>
      </w:r>
    </w:p>
  </w:comment>
  <w:comment w:id="197" w:author="Peter Pancevic" w:date="2024-06-28T00:24:00Z" w:initials="PP">
    <w:p w14:paraId="6053D81B" w14:textId="77777777" w:rsidR="005D4010" w:rsidRDefault="005D4010" w:rsidP="005D4010">
      <w:pPr>
        <w:pStyle w:val="CommentText"/>
      </w:pPr>
      <w:r>
        <w:rPr>
          <w:rStyle w:val="CommentReference"/>
        </w:rPr>
        <w:annotationRef/>
      </w:r>
      <w:r>
        <w:t>Don’t see value</w:t>
      </w:r>
    </w:p>
  </w:comment>
  <w:comment w:id="208" w:author="Peter Pancevic" w:date="2024-06-25T23:27:00Z" w:initials="PP">
    <w:p w14:paraId="1A7896E3" w14:textId="73FB885C" w:rsidR="00147E03" w:rsidRDefault="00147E03" w:rsidP="00147E03">
      <w:pPr>
        <w:pStyle w:val="CommentText"/>
      </w:pPr>
      <w:r>
        <w:rPr>
          <w:rStyle w:val="CommentReference"/>
        </w:rPr>
        <w:annotationRef/>
      </w:r>
      <w:r>
        <w:t xml:space="preserve">Don’t know what they are refer to by profit on sales </w:t>
      </w:r>
    </w:p>
  </w:comment>
  <w:comment w:id="198" w:author="Peter Pancevic" w:date="2024-06-28T15:29:00Z" w:initials="PP">
    <w:p w14:paraId="5C606E63" w14:textId="77777777" w:rsidR="00EB04D3" w:rsidRDefault="00EB04D3" w:rsidP="00EB04D3">
      <w:pPr>
        <w:pStyle w:val="CommentText"/>
      </w:pPr>
      <w:r>
        <w:rPr>
          <w:rStyle w:val="CommentReference"/>
        </w:rPr>
        <w:annotationRef/>
      </w:r>
      <w:r>
        <w:t xml:space="preserve">Keep it in combination with working capital to total assets </w:t>
      </w:r>
    </w:p>
  </w:comment>
  <w:comment w:id="213" w:author="Peter Pancevic" w:date="2024-06-25T23:27:00Z" w:initials="PP">
    <w:p w14:paraId="737846F8" w14:textId="1506DA73" w:rsidR="00147E03" w:rsidRDefault="00147E03" w:rsidP="00147E03">
      <w:pPr>
        <w:pStyle w:val="CommentText"/>
      </w:pPr>
      <w:r>
        <w:rPr>
          <w:rStyle w:val="CommentReference"/>
        </w:rPr>
        <w:annotationRef/>
      </w:r>
      <w:r>
        <w:t>Don’t see value</w:t>
      </w:r>
    </w:p>
  </w:comment>
  <w:comment w:id="214" w:author="Peter Pancevic" w:date="2024-06-25T23:28:00Z" w:initials="PP">
    <w:p w14:paraId="7D6CD212" w14:textId="77777777" w:rsidR="00147E03" w:rsidRDefault="00147E03" w:rsidP="00147E03">
      <w:pPr>
        <w:pStyle w:val="CommentText"/>
      </w:pPr>
      <w:r>
        <w:rPr>
          <w:rStyle w:val="CommentReference"/>
        </w:rPr>
        <w:annotationRef/>
      </w:r>
      <w:r>
        <w:t>Also don’t understand profit on operating activities</w:t>
      </w:r>
    </w:p>
  </w:comment>
  <w:comment w:id="223" w:author="Peter Pancevic" w:date="2024-06-25T23:28:00Z" w:initials="PP">
    <w:p w14:paraId="7A2F0009" w14:textId="77777777" w:rsidR="00147E03" w:rsidRDefault="00147E03" w:rsidP="00147E03">
      <w:pPr>
        <w:pStyle w:val="CommentText"/>
      </w:pPr>
      <w:r>
        <w:rPr>
          <w:rStyle w:val="CommentReference"/>
        </w:rPr>
        <w:annotationRef/>
      </w:r>
      <w:r>
        <w:t>Don’t know what rotation receivable means</w:t>
      </w:r>
    </w:p>
  </w:comment>
  <w:comment w:id="228" w:author="Peter Pancevic" w:date="2024-06-26T23:12:00Z" w:initials="PP">
    <w:p w14:paraId="642ED4BC" w14:textId="77777777" w:rsidR="002378C0" w:rsidRDefault="002378C0" w:rsidP="002378C0">
      <w:pPr>
        <w:pStyle w:val="CommentText"/>
      </w:pPr>
      <w:r>
        <w:rPr>
          <w:rStyle w:val="CommentReference"/>
        </w:rPr>
        <w:annotationRef/>
      </w:r>
      <w:r>
        <w:t>Don’t see how this will help determine bankrucpy</w:t>
      </w:r>
    </w:p>
  </w:comment>
  <w:comment w:id="229" w:author="Peter Pancevic" w:date="2024-06-28T00:01:00Z" w:initials="PP">
    <w:p w14:paraId="263AD738" w14:textId="77777777" w:rsidR="007D6D73" w:rsidRDefault="007D6D73" w:rsidP="007D6D73">
      <w:pPr>
        <w:pStyle w:val="CommentText"/>
      </w:pPr>
      <w:r>
        <w:rPr>
          <w:rStyle w:val="CommentReference"/>
        </w:rPr>
        <w:annotationRef/>
      </w:r>
      <w:r>
        <w:t>Using a40</w:t>
      </w:r>
    </w:p>
  </w:comment>
  <w:comment w:id="242" w:author="Peter Pancevic" w:date="2024-06-25T23:30:00Z" w:initials="PP">
    <w:p w14:paraId="33E93329" w14:textId="24F79220" w:rsidR="00147E03" w:rsidRDefault="00147E03" w:rsidP="00147E03">
      <w:pPr>
        <w:pStyle w:val="CommentText"/>
      </w:pPr>
      <w:r>
        <w:rPr>
          <w:rStyle w:val="CommentReference"/>
        </w:rPr>
        <w:annotationRef/>
      </w:r>
      <w:r>
        <w:t>Don’t understanding why it is removing deprecision when it is EBITDA. remove</w:t>
      </w:r>
    </w:p>
  </w:comment>
  <w:comment w:id="243" w:author="Peter Pancevic" w:date="2024-06-28T00:16:00Z" w:initials="PP">
    <w:p w14:paraId="26218CC3" w14:textId="77777777" w:rsidR="00BD5051" w:rsidRDefault="00BD5051" w:rsidP="00BD5051">
      <w:pPr>
        <w:pStyle w:val="CommentText"/>
      </w:pPr>
      <w:r>
        <w:rPr>
          <w:rStyle w:val="CommentReference"/>
        </w:rPr>
        <w:annotationRef/>
      </w:r>
      <w:r>
        <w:t>No value</w:t>
      </w:r>
    </w:p>
  </w:comment>
  <w:comment w:id="263" w:author="Peter Pancevic" w:date="2024-06-26T22:03:00Z" w:initials="PP">
    <w:p w14:paraId="10F9F2B1" w14:textId="043F7B47" w:rsidR="001A4FC9" w:rsidRDefault="001A4FC9" w:rsidP="001A4FC9">
      <w:pPr>
        <w:pStyle w:val="CommentText"/>
      </w:pPr>
      <w:r>
        <w:rPr>
          <w:rStyle w:val="CommentReference"/>
        </w:rPr>
        <w:annotationRef/>
      </w:r>
      <w:r>
        <w:t>Don’t see the need for this ratio… short term is usually not used for total assets…</w:t>
      </w:r>
    </w:p>
  </w:comment>
  <w:comment w:id="271" w:author="Peter Pancevic" w:date="2024-06-28T00:25:00Z" w:initials="PP">
    <w:p w14:paraId="3BDA5475" w14:textId="77777777" w:rsidR="00770306" w:rsidRDefault="00770306" w:rsidP="00770306">
      <w:pPr>
        <w:pStyle w:val="CommentText"/>
      </w:pPr>
      <w:r>
        <w:rPr>
          <w:rStyle w:val="CommentReference"/>
        </w:rPr>
        <w:annotationRef/>
      </w:r>
      <w:r>
        <w:t>Using a10</w:t>
      </w:r>
    </w:p>
  </w:comment>
  <w:comment w:id="282" w:author="Peter Pancevic" w:date="2024-06-27T22:33:00Z" w:initials="PP">
    <w:p w14:paraId="37FD6EC8" w14:textId="6BB16383" w:rsidR="007D4AB8" w:rsidRDefault="007D4AB8" w:rsidP="007D4AB8">
      <w:pPr>
        <w:pStyle w:val="CommentText"/>
      </w:pPr>
      <w:r>
        <w:rPr>
          <w:rStyle w:val="CommentReference"/>
        </w:rPr>
        <w:annotationRef/>
      </w:r>
      <w:r>
        <w:t>Not sure what is meant by this. Removing</w:t>
      </w:r>
    </w:p>
  </w:comment>
  <w:comment w:id="290" w:author="Peter Pancevic" w:date="2024-06-27T08:57:00Z" w:initials="PP">
    <w:p w14:paraId="717C6C51" w14:textId="70783E14" w:rsidR="009B0621" w:rsidRDefault="009B0621" w:rsidP="009B0621">
      <w:pPr>
        <w:pStyle w:val="CommentText"/>
      </w:pPr>
      <w:r>
        <w:rPr>
          <w:rStyle w:val="CommentReference"/>
        </w:rPr>
        <w:annotationRef/>
      </w:r>
      <w:r>
        <w:t xml:space="preserve">Change this to: negative = 0, poistive =1 </w:t>
      </w:r>
    </w:p>
  </w:comment>
  <w:comment w:id="294" w:author="Peter Pancevic" w:date="2024-06-28T00:26:00Z" w:initials="PP">
    <w:p w14:paraId="673D056D" w14:textId="77777777" w:rsidR="007060BC" w:rsidRDefault="007060BC" w:rsidP="007060BC">
      <w:pPr>
        <w:pStyle w:val="CommentText"/>
      </w:pPr>
      <w:r>
        <w:rPr>
          <w:rStyle w:val="CommentReference"/>
        </w:rPr>
        <w:annotationRef/>
      </w:r>
      <w:r>
        <w:t>Using net profit n operating profit</w:t>
      </w:r>
    </w:p>
  </w:comment>
  <w:comment w:id="303" w:author="Peter Pancevic" w:date="2024-06-25T23:35:00Z" w:initials="PP">
    <w:p w14:paraId="3EA5D89A" w14:textId="272EBD77" w:rsidR="00BC32C4" w:rsidRDefault="00BC32C4" w:rsidP="00BC32C4">
      <w:pPr>
        <w:pStyle w:val="CommentText"/>
      </w:pPr>
      <w:r>
        <w:rPr>
          <w:rStyle w:val="CommentReference"/>
        </w:rPr>
        <w:annotationRef/>
      </w:r>
      <w:r>
        <w:t xml:space="preserve">Confusing ratio.. Will remove </w:t>
      </w:r>
    </w:p>
  </w:comment>
  <w:comment w:id="307" w:author="Peter Pancevic" w:date="2024-06-25T23:31:00Z" w:initials="PP">
    <w:p w14:paraId="168444AE" w14:textId="09DCC026" w:rsidR="00147E03" w:rsidRDefault="00147E03" w:rsidP="00147E03">
      <w:pPr>
        <w:pStyle w:val="CommentText"/>
      </w:pPr>
      <w:r>
        <w:rPr>
          <w:rStyle w:val="CommentReference"/>
        </w:rPr>
        <w:annotationRef/>
      </w:r>
      <w:r>
        <w:t>Ill consider this as Long term debt to equity</w:t>
      </w:r>
    </w:p>
  </w:comment>
  <w:comment w:id="311" w:author="Peter Pancevic" w:date="2024-06-27T23:05:00Z" w:initials="PP">
    <w:p w14:paraId="4BED0C06" w14:textId="77777777" w:rsidR="00936805" w:rsidRDefault="00936805" w:rsidP="00936805">
      <w:pPr>
        <w:pStyle w:val="CommentText"/>
      </w:pPr>
      <w:r>
        <w:rPr>
          <w:rStyle w:val="CommentReference"/>
        </w:rPr>
        <w:annotationRef/>
      </w:r>
      <w:r>
        <w:t>Using the days inventory and days recivable ratios in its placecd</w:t>
      </w:r>
    </w:p>
  </w:comment>
  <w:comment w:id="312" w:author="Peter Pancevic" w:date="2024-06-28T00:09:00Z" w:initials="PP">
    <w:p w14:paraId="47929DCA" w14:textId="77777777" w:rsidR="00244052" w:rsidRDefault="00244052" w:rsidP="00244052">
      <w:pPr>
        <w:pStyle w:val="CommentText"/>
      </w:pPr>
      <w:r>
        <w:rPr>
          <w:rStyle w:val="CommentReference"/>
        </w:rPr>
        <w:annotationRef/>
      </w:r>
      <w:r>
        <w:t xml:space="preserve">Don’t see the value using sales. Cogs better reprsent cost. </w:t>
      </w:r>
    </w:p>
  </w:comment>
  <w:comment w:id="313" w:author="Peter Pancevic" w:date="2024-06-28T00:27:00Z" w:initials="PP">
    <w:p w14:paraId="235814E4" w14:textId="77777777" w:rsidR="00B85DE5" w:rsidRDefault="00B85DE5" w:rsidP="00B85DE5">
      <w:pPr>
        <w:pStyle w:val="CommentText"/>
      </w:pPr>
      <w:r>
        <w:rPr>
          <w:rStyle w:val="CommentReference"/>
        </w:rPr>
        <w:annotationRef/>
      </w:r>
      <w:r>
        <w:t>Ddont see the need</w:t>
      </w:r>
    </w:p>
  </w:comment>
  <w:comment w:id="356" w:author="Peter Pancevic" w:date="2024-06-27T23:06:00Z" w:initials="PP">
    <w:p w14:paraId="5D3CA879" w14:textId="13C3304C" w:rsidR="002A1C06" w:rsidRDefault="002A1C06" w:rsidP="002A1C06">
      <w:pPr>
        <w:pStyle w:val="CommentText"/>
      </w:pPr>
      <w:r>
        <w:rPr>
          <w:rStyle w:val="CommentReference"/>
        </w:rPr>
        <w:annotationRef/>
      </w:r>
      <w:r>
        <w:t>Using sales/total assets.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2AC5E0E" w15:done="0"/>
  <w15:commentEx w15:paraId="142BD948" w15:done="0"/>
  <w15:commentEx w15:paraId="786B1A3D" w15:done="0"/>
  <w15:commentEx w15:paraId="218079BF" w15:done="0"/>
  <w15:commentEx w15:paraId="62EB6D60" w15:done="0"/>
  <w15:commentEx w15:paraId="4A1B8F53" w15:done="0"/>
  <w15:commentEx w15:paraId="4ED57B42" w15:done="0"/>
  <w15:commentEx w15:paraId="14D6785C" w15:done="0"/>
  <w15:commentEx w15:paraId="3E7DAF24" w15:done="0"/>
  <w15:commentEx w15:paraId="62CEC1C9" w15:done="0"/>
  <w15:commentEx w15:paraId="1A2AB810" w15:done="0"/>
  <w15:commentEx w15:paraId="4FB527C9" w15:paraIdParent="1A2AB810" w15:done="0"/>
  <w15:commentEx w15:paraId="70553446" w15:done="0"/>
  <w15:commentEx w15:paraId="567D565D" w15:done="0"/>
  <w15:commentEx w15:paraId="3BFE1EFD" w15:done="0"/>
  <w15:commentEx w15:paraId="544EBDE8" w15:done="0"/>
  <w15:commentEx w15:paraId="6053D81B" w15:done="0"/>
  <w15:commentEx w15:paraId="1A7896E3" w15:done="0"/>
  <w15:commentEx w15:paraId="5C606E63" w15:done="0"/>
  <w15:commentEx w15:paraId="737846F8" w15:done="0"/>
  <w15:commentEx w15:paraId="7D6CD212" w15:paraIdParent="737846F8" w15:done="0"/>
  <w15:commentEx w15:paraId="7A2F0009" w15:done="0"/>
  <w15:commentEx w15:paraId="642ED4BC" w15:done="0"/>
  <w15:commentEx w15:paraId="263AD738" w15:done="0"/>
  <w15:commentEx w15:paraId="33E93329" w15:done="0"/>
  <w15:commentEx w15:paraId="26218CC3" w15:done="0"/>
  <w15:commentEx w15:paraId="10F9F2B1" w15:done="0"/>
  <w15:commentEx w15:paraId="3BDA5475" w15:done="0"/>
  <w15:commentEx w15:paraId="37FD6EC8" w15:done="0"/>
  <w15:commentEx w15:paraId="717C6C51" w15:done="0"/>
  <w15:commentEx w15:paraId="673D056D" w15:done="0"/>
  <w15:commentEx w15:paraId="3EA5D89A" w15:done="0"/>
  <w15:commentEx w15:paraId="168444AE" w15:done="0"/>
  <w15:commentEx w15:paraId="4BED0C06" w15:done="0"/>
  <w15:commentEx w15:paraId="47929DCA" w15:done="0"/>
  <w15:commentEx w15:paraId="235814E4" w15:done="0"/>
  <w15:commentEx w15:paraId="5D3CA87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804D82F" w16cex:dateUtc="2024-06-27T03:27:00Z"/>
  <w16cex:commentExtensible w16cex:durableId="0EB78387" w16cex:dateUtc="2024-06-28T19:00:00Z"/>
  <w16cex:commentExtensible w16cex:durableId="3885DE1B" w16cex:dateUtc="2024-06-26T01:26:00Z"/>
  <w16cex:commentExtensible w16cex:durableId="337B6F22" w16cex:dateUtc="2024-06-26T01:30:00Z"/>
  <w16cex:commentExtensible w16cex:durableId="34EC40B9" w16cex:dateUtc="2024-06-28T02:21:00Z"/>
  <w16cex:commentExtensible w16cex:durableId="3055668A" w16cex:dateUtc="2024-06-28T02:04:00Z"/>
  <w16cex:commentExtensible w16cex:durableId="1E5FE738" w16cex:dateUtc="2024-06-28T04:03:00Z"/>
  <w16cex:commentExtensible w16cex:durableId="553DC46F" w16cex:dateUtc="2024-06-26T01:35:00Z"/>
  <w16cex:commentExtensible w16cex:durableId="5A5E9521" w16cex:dateUtc="2024-06-26T01:41:00Z"/>
  <w16cex:commentExtensible w16cex:durableId="760D32C9" w16cex:dateUtc="2024-06-28T04:23:00Z"/>
  <w16cex:commentExtensible w16cex:durableId="63F75A8A" w16cex:dateUtc="2024-06-27T12:59:00Z"/>
  <w16cex:commentExtensible w16cex:durableId="4F08497B" w16cex:dateUtc="2024-06-27T12:59:00Z"/>
  <w16cex:commentExtensible w16cex:durableId="26473695" w16cex:dateUtc="2024-06-28T04:15:00Z"/>
  <w16cex:commentExtensible w16cex:durableId="08B3DF6B" w16cex:dateUtc="2024-06-27T03:11:00Z"/>
  <w16cex:commentExtensible w16cex:durableId="2C802FAC" w16cex:dateUtc="2024-06-26T01:28:00Z"/>
  <w16cex:commentExtensible w16cex:durableId="17809F74" w16cex:dateUtc="2024-06-27T03:56:00Z"/>
  <w16cex:commentExtensible w16cex:durableId="62AE3E04" w16cex:dateUtc="2024-06-28T04:24:00Z"/>
  <w16cex:commentExtensible w16cex:durableId="46CF4AB6" w16cex:dateUtc="2024-06-26T03:27:00Z"/>
  <w16cex:commentExtensible w16cex:durableId="050BC428" w16cex:dateUtc="2024-06-28T19:29:00Z"/>
  <w16cex:commentExtensible w16cex:durableId="545C4BAE" w16cex:dateUtc="2024-06-26T03:27:00Z"/>
  <w16cex:commentExtensible w16cex:durableId="0F2D2E94" w16cex:dateUtc="2024-06-26T03:28:00Z"/>
  <w16cex:commentExtensible w16cex:durableId="35439240" w16cex:dateUtc="2024-06-26T03:28:00Z"/>
  <w16cex:commentExtensible w16cex:durableId="5EBCD365" w16cex:dateUtc="2024-06-27T03:12:00Z"/>
  <w16cex:commentExtensible w16cex:durableId="4CE7B604" w16cex:dateUtc="2024-06-28T04:01:00Z"/>
  <w16cex:commentExtensible w16cex:durableId="144E3B12" w16cex:dateUtc="2024-06-26T03:30:00Z"/>
  <w16cex:commentExtensible w16cex:durableId="1CF25883" w16cex:dateUtc="2024-06-28T04:16:00Z"/>
  <w16cex:commentExtensible w16cex:durableId="499867CE" w16cex:dateUtc="2024-06-27T02:03:00Z"/>
  <w16cex:commentExtensible w16cex:durableId="7E069C07" w16cex:dateUtc="2024-06-28T04:25:00Z"/>
  <w16cex:commentExtensible w16cex:durableId="0162A820" w16cex:dateUtc="2024-06-28T02:33:00Z"/>
  <w16cex:commentExtensible w16cex:durableId="7A7E3FBA" w16cex:dateUtc="2024-06-27T12:57:00Z"/>
  <w16cex:commentExtensible w16cex:durableId="69F032B1" w16cex:dateUtc="2024-06-28T04:26:00Z"/>
  <w16cex:commentExtensible w16cex:durableId="75490A20" w16cex:dateUtc="2024-06-26T03:35:00Z"/>
  <w16cex:commentExtensible w16cex:durableId="018AC2CD" w16cex:dateUtc="2024-06-26T03:31:00Z"/>
  <w16cex:commentExtensible w16cex:durableId="15B8D6C3" w16cex:dateUtc="2024-06-28T03:05:00Z"/>
  <w16cex:commentExtensible w16cex:durableId="4EF0A8B5" w16cex:dateUtc="2024-06-28T04:09:00Z"/>
  <w16cex:commentExtensible w16cex:durableId="3199A890" w16cex:dateUtc="2024-06-28T04:27:00Z"/>
  <w16cex:commentExtensible w16cex:durableId="72D7D709" w16cex:dateUtc="2024-06-28T03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2AC5E0E" w16cid:durableId="3804D82F"/>
  <w16cid:commentId w16cid:paraId="142BD948" w16cid:durableId="0EB78387"/>
  <w16cid:commentId w16cid:paraId="786B1A3D" w16cid:durableId="3885DE1B"/>
  <w16cid:commentId w16cid:paraId="218079BF" w16cid:durableId="337B6F22"/>
  <w16cid:commentId w16cid:paraId="62EB6D60" w16cid:durableId="34EC40B9"/>
  <w16cid:commentId w16cid:paraId="4A1B8F53" w16cid:durableId="3055668A"/>
  <w16cid:commentId w16cid:paraId="4ED57B42" w16cid:durableId="1E5FE738"/>
  <w16cid:commentId w16cid:paraId="14D6785C" w16cid:durableId="553DC46F"/>
  <w16cid:commentId w16cid:paraId="3E7DAF24" w16cid:durableId="5A5E9521"/>
  <w16cid:commentId w16cid:paraId="62CEC1C9" w16cid:durableId="760D32C9"/>
  <w16cid:commentId w16cid:paraId="1A2AB810" w16cid:durableId="63F75A8A"/>
  <w16cid:commentId w16cid:paraId="4FB527C9" w16cid:durableId="4F08497B"/>
  <w16cid:commentId w16cid:paraId="70553446" w16cid:durableId="26473695"/>
  <w16cid:commentId w16cid:paraId="567D565D" w16cid:durableId="08B3DF6B"/>
  <w16cid:commentId w16cid:paraId="3BFE1EFD" w16cid:durableId="2C802FAC"/>
  <w16cid:commentId w16cid:paraId="544EBDE8" w16cid:durableId="17809F74"/>
  <w16cid:commentId w16cid:paraId="6053D81B" w16cid:durableId="62AE3E04"/>
  <w16cid:commentId w16cid:paraId="1A7896E3" w16cid:durableId="46CF4AB6"/>
  <w16cid:commentId w16cid:paraId="5C606E63" w16cid:durableId="050BC428"/>
  <w16cid:commentId w16cid:paraId="737846F8" w16cid:durableId="545C4BAE"/>
  <w16cid:commentId w16cid:paraId="7D6CD212" w16cid:durableId="0F2D2E94"/>
  <w16cid:commentId w16cid:paraId="7A2F0009" w16cid:durableId="35439240"/>
  <w16cid:commentId w16cid:paraId="642ED4BC" w16cid:durableId="5EBCD365"/>
  <w16cid:commentId w16cid:paraId="263AD738" w16cid:durableId="4CE7B604"/>
  <w16cid:commentId w16cid:paraId="33E93329" w16cid:durableId="144E3B12"/>
  <w16cid:commentId w16cid:paraId="26218CC3" w16cid:durableId="1CF25883"/>
  <w16cid:commentId w16cid:paraId="10F9F2B1" w16cid:durableId="499867CE"/>
  <w16cid:commentId w16cid:paraId="3BDA5475" w16cid:durableId="7E069C07"/>
  <w16cid:commentId w16cid:paraId="37FD6EC8" w16cid:durableId="0162A820"/>
  <w16cid:commentId w16cid:paraId="717C6C51" w16cid:durableId="7A7E3FBA"/>
  <w16cid:commentId w16cid:paraId="673D056D" w16cid:durableId="69F032B1"/>
  <w16cid:commentId w16cid:paraId="3EA5D89A" w16cid:durableId="75490A20"/>
  <w16cid:commentId w16cid:paraId="168444AE" w16cid:durableId="018AC2CD"/>
  <w16cid:commentId w16cid:paraId="4BED0C06" w16cid:durableId="15B8D6C3"/>
  <w16cid:commentId w16cid:paraId="47929DCA" w16cid:durableId="4EF0A8B5"/>
  <w16cid:commentId w16cid:paraId="235814E4" w16cid:durableId="3199A890"/>
  <w16cid:commentId w16cid:paraId="5D3CA879" w16cid:durableId="72D7D70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E55DF"/>
    <w:multiLevelType w:val="multilevel"/>
    <w:tmpl w:val="3E0A796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50298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Peter Pancevic">
    <w15:presenceInfo w15:providerId="Windows Live" w15:userId="557b82a84b9ba2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06"/>
    <w:rsid w:val="00027941"/>
    <w:rsid w:val="00044AFC"/>
    <w:rsid w:val="00052F6E"/>
    <w:rsid w:val="00097C93"/>
    <w:rsid w:val="000A315A"/>
    <w:rsid w:val="000C1939"/>
    <w:rsid w:val="000F0567"/>
    <w:rsid w:val="0014741B"/>
    <w:rsid w:val="00147E03"/>
    <w:rsid w:val="001842D2"/>
    <w:rsid w:val="001A32E8"/>
    <w:rsid w:val="001A4FA2"/>
    <w:rsid w:val="001A4FC9"/>
    <w:rsid w:val="0020561F"/>
    <w:rsid w:val="002378C0"/>
    <w:rsid w:val="00244052"/>
    <w:rsid w:val="002521EA"/>
    <w:rsid w:val="002A1C06"/>
    <w:rsid w:val="0039074C"/>
    <w:rsid w:val="003A66BE"/>
    <w:rsid w:val="003B1152"/>
    <w:rsid w:val="00417094"/>
    <w:rsid w:val="00421047"/>
    <w:rsid w:val="005611C2"/>
    <w:rsid w:val="005D4010"/>
    <w:rsid w:val="00610547"/>
    <w:rsid w:val="006620CA"/>
    <w:rsid w:val="007060BC"/>
    <w:rsid w:val="00710CF3"/>
    <w:rsid w:val="00750878"/>
    <w:rsid w:val="00770306"/>
    <w:rsid w:val="007767DB"/>
    <w:rsid w:val="007D46EE"/>
    <w:rsid w:val="007D4AB8"/>
    <w:rsid w:val="007D6D73"/>
    <w:rsid w:val="008428E4"/>
    <w:rsid w:val="00881F0A"/>
    <w:rsid w:val="00890CFB"/>
    <w:rsid w:val="008A0AAD"/>
    <w:rsid w:val="008A1F54"/>
    <w:rsid w:val="00901023"/>
    <w:rsid w:val="00921202"/>
    <w:rsid w:val="0093457D"/>
    <w:rsid w:val="00936805"/>
    <w:rsid w:val="00962158"/>
    <w:rsid w:val="00991B6E"/>
    <w:rsid w:val="009A2362"/>
    <w:rsid w:val="009B0621"/>
    <w:rsid w:val="00A1459E"/>
    <w:rsid w:val="00A25718"/>
    <w:rsid w:val="00AD797C"/>
    <w:rsid w:val="00B4217A"/>
    <w:rsid w:val="00B42561"/>
    <w:rsid w:val="00B709DC"/>
    <w:rsid w:val="00B71C1B"/>
    <w:rsid w:val="00B75706"/>
    <w:rsid w:val="00B85DE5"/>
    <w:rsid w:val="00BC32C4"/>
    <w:rsid w:val="00BD5051"/>
    <w:rsid w:val="00BF4976"/>
    <w:rsid w:val="00C87A53"/>
    <w:rsid w:val="00CA3C2B"/>
    <w:rsid w:val="00CC44DE"/>
    <w:rsid w:val="00CC7921"/>
    <w:rsid w:val="00D246D4"/>
    <w:rsid w:val="00DB32CC"/>
    <w:rsid w:val="00DD1567"/>
    <w:rsid w:val="00DD180F"/>
    <w:rsid w:val="00DF51D5"/>
    <w:rsid w:val="00E17C2A"/>
    <w:rsid w:val="00E20678"/>
    <w:rsid w:val="00E213AA"/>
    <w:rsid w:val="00E7196A"/>
    <w:rsid w:val="00E95D21"/>
    <w:rsid w:val="00EB04D3"/>
    <w:rsid w:val="00F56979"/>
    <w:rsid w:val="00F87CAA"/>
    <w:rsid w:val="00F9470E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6BAC"/>
  <w15:chartTrackingRefBased/>
  <w15:docId w15:val="{4491CF3F-0761-4A82-8AF2-FBF9C21F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70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96A"/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42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B42561"/>
    <w:rPr>
      <w:b/>
      <w:bCs/>
    </w:rPr>
  </w:style>
  <w:style w:type="paragraph" w:styleId="Revision">
    <w:name w:val="Revision"/>
    <w:hidden/>
    <w:uiPriority w:val="99"/>
    <w:semiHidden/>
    <w:rsid w:val="008A0AA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F49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F49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9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9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9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8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3983</TotalTime>
  <Pages>4</Pages>
  <Words>2951</Words>
  <Characters>16824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Pancevic</dc:creator>
  <cp:keywords/>
  <dc:description/>
  <cp:lastModifiedBy>Peter Pancevic</cp:lastModifiedBy>
  <cp:revision>63</cp:revision>
  <dcterms:created xsi:type="dcterms:W3CDTF">2024-06-23T22:23:00Z</dcterms:created>
  <dcterms:modified xsi:type="dcterms:W3CDTF">2024-06-29T21:59:00Z</dcterms:modified>
</cp:coreProperties>
</file>