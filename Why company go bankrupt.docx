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5FE3B" w14:textId="77777777" w:rsidR="00000620" w:rsidRDefault="00000620">
      <w:r>
        <w:t xml:space="preserve">Reason for companies to go bankrupt: </w:t>
      </w:r>
    </w:p>
    <w:p w14:paraId="41400DD8" w14:textId="77777777" w:rsidR="00000620" w:rsidRDefault="00000620" w:rsidP="00000620">
      <w:pPr>
        <w:pStyle w:val="ListParagraph"/>
        <w:numPr>
          <w:ilvl w:val="0"/>
          <w:numId w:val="2"/>
        </w:numPr>
      </w:pPr>
      <w:r>
        <w:t>Failure of Business Strategy:</w:t>
      </w:r>
    </w:p>
    <w:p w14:paraId="31859561" w14:textId="77777777" w:rsidR="00000620" w:rsidRDefault="00000620" w:rsidP="00000620">
      <w:pPr>
        <w:pStyle w:val="ListParagraph"/>
        <w:numPr>
          <w:ilvl w:val="1"/>
          <w:numId w:val="2"/>
        </w:numPr>
      </w:pPr>
      <w:r>
        <w:t xml:space="preserve">Lack of governance </w:t>
      </w:r>
    </w:p>
    <w:p w14:paraId="310265B8" w14:textId="77777777" w:rsidR="00000620" w:rsidRDefault="00000620" w:rsidP="00000620">
      <w:pPr>
        <w:pStyle w:val="ListParagraph"/>
        <w:numPr>
          <w:ilvl w:val="2"/>
          <w:numId w:val="2"/>
        </w:numPr>
      </w:pPr>
      <w:r>
        <w:t xml:space="preserve">Failure to understand key metrics can lead to bankruptcy. </w:t>
      </w:r>
    </w:p>
    <w:p w14:paraId="0EB7F391" w14:textId="77777777" w:rsidR="00175217" w:rsidRDefault="00175217" w:rsidP="00175217">
      <w:pPr>
        <w:pStyle w:val="ListParagraph"/>
        <w:numPr>
          <w:ilvl w:val="3"/>
          <w:numId w:val="2"/>
        </w:numPr>
      </w:pPr>
      <w:r w:rsidRPr="00725297">
        <w:rPr>
          <w:b/>
          <w:bCs/>
        </w:rPr>
        <w:t>A1: Net Profit / Total Assets:</w:t>
      </w:r>
      <w:r>
        <w:t xml:space="preserve"> Measures overall profitability relative to assets.</w:t>
      </w:r>
    </w:p>
    <w:p w14:paraId="4207C3FD" w14:textId="77777777" w:rsidR="00175217" w:rsidRDefault="00175217" w:rsidP="00175217">
      <w:pPr>
        <w:pStyle w:val="ListParagraph"/>
        <w:numPr>
          <w:ilvl w:val="3"/>
          <w:numId w:val="2"/>
        </w:numPr>
      </w:pPr>
      <w:r w:rsidRPr="00725297">
        <w:rPr>
          <w:b/>
          <w:bCs/>
        </w:rPr>
        <w:t>A9: Net Profit / Sales:</w:t>
      </w:r>
      <w:r>
        <w:t xml:space="preserve"> Indicates how effectively the company converts sales into profit.</w:t>
      </w:r>
    </w:p>
    <w:p w14:paraId="3B4DA878" w14:textId="3EF6913C" w:rsidR="00175217" w:rsidRDefault="00175217" w:rsidP="00175217">
      <w:pPr>
        <w:pStyle w:val="ListParagraph"/>
        <w:numPr>
          <w:ilvl w:val="3"/>
          <w:numId w:val="2"/>
        </w:numPr>
      </w:pPr>
      <w:r w:rsidRPr="00725297">
        <w:rPr>
          <w:b/>
          <w:bCs/>
        </w:rPr>
        <w:t xml:space="preserve">A76: Return on Equity: </w:t>
      </w:r>
      <w:r>
        <w:t>Measures profitability relative to shareholders' equity.</w:t>
      </w:r>
    </w:p>
    <w:p w14:paraId="2EE2F78F" w14:textId="77777777" w:rsidR="00000620" w:rsidRDefault="00000620" w:rsidP="00000620">
      <w:pPr>
        <w:pStyle w:val="ListParagraph"/>
        <w:numPr>
          <w:ilvl w:val="1"/>
          <w:numId w:val="2"/>
        </w:numPr>
      </w:pPr>
      <w:r>
        <w:t xml:space="preserve">Market trends </w:t>
      </w:r>
    </w:p>
    <w:p w14:paraId="45B28E18" w14:textId="77777777" w:rsidR="00000620" w:rsidRDefault="00000620" w:rsidP="00000620">
      <w:pPr>
        <w:pStyle w:val="ListParagraph"/>
        <w:numPr>
          <w:ilvl w:val="2"/>
          <w:numId w:val="2"/>
        </w:numPr>
      </w:pPr>
      <w:r>
        <w:t xml:space="preserve">Failing to see what competitors are doing </w:t>
      </w:r>
    </w:p>
    <w:p w14:paraId="7EBAAD65" w14:textId="77777777" w:rsidR="00000620" w:rsidRDefault="00000620" w:rsidP="00000620">
      <w:pPr>
        <w:pStyle w:val="ListParagraph"/>
        <w:numPr>
          <w:ilvl w:val="2"/>
          <w:numId w:val="2"/>
        </w:numPr>
      </w:pPr>
      <w:r>
        <w:t>Market sentiment shifts and not adjusting</w:t>
      </w:r>
    </w:p>
    <w:p w14:paraId="69D8DEFE" w14:textId="52859CBC" w:rsidR="00C17CC9" w:rsidRPr="00C829C5" w:rsidRDefault="00C17CC9" w:rsidP="00C17CC9">
      <w:pPr>
        <w:pStyle w:val="ListParagraph"/>
        <w:numPr>
          <w:ilvl w:val="3"/>
          <w:numId w:val="2"/>
        </w:numPr>
        <w:rPr>
          <w:strike/>
          <w:rPrChange w:id="0" w:author="Peter Pancevic" w:date="2024-06-30T00:20:00Z" w16du:dateUtc="2024-06-30T04:20:00Z">
            <w:rPr/>
          </w:rPrChange>
        </w:rPr>
      </w:pPr>
      <w:commentRangeStart w:id="1"/>
      <w:r w:rsidRPr="00C829C5">
        <w:rPr>
          <w:b/>
          <w:bCs/>
          <w:strike/>
          <w:rPrChange w:id="2" w:author="Peter Pancevic" w:date="2024-06-30T00:20:00Z" w16du:dateUtc="2024-06-30T04:20:00Z">
            <w:rPr>
              <w:b/>
              <w:bCs/>
            </w:rPr>
          </w:rPrChange>
        </w:rPr>
        <w:t>A21: Sales (n) / Sales (n-1):</w:t>
      </w:r>
      <w:r w:rsidRPr="00C829C5">
        <w:rPr>
          <w:strike/>
          <w:rPrChange w:id="3" w:author="Peter Pancevic" w:date="2024-06-30T00:20:00Z" w16du:dateUtc="2024-06-30T04:20:00Z">
            <w:rPr/>
          </w:rPrChange>
        </w:rPr>
        <w:t xml:space="preserve"> Measures the growth rate of sales compared to the previous period.</w:t>
      </w:r>
      <w:commentRangeEnd w:id="1"/>
      <w:r w:rsidR="003861AC">
        <w:rPr>
          <w:rStyle w:val="CommentReference"/>
        </w:rPr>
        <w:commentReference w:id="1"/>
      </w:r>
    </w:p>
    <w:p w14:paraId="19D627F7" w14:textId="77777777" w:rsidR="00000620" w:rsidRDefault="00000620" w:rsidP="00000620">
      <w:pPr>
        <w:pStyle w:val="ListParagraph"/>
        <w:numPr>
          <w:ilvl w:val="0"/>
          <w:numId w:val="2"/>
        </w:numPr>
      </w:pPr>
      <w:r>
        <w:t xml:space="preserve">Inefficient use of assets </w:t>
      </w:r>
    </w:p>
    <w:p w14:paraId="72D3244F" w14:textId="77777777" w:rsidR="00725297" w:rsidRDefault="00000620" w:rsidP="00000620">
      <w:pPr>
        <w:pStyle w:val="ListParagraph"/>
        <w:numPr>
          <w:ilvl w:val="1"/>
          <w:numId w:val="2"/>
        </w:numPr>
      </w:pPr>
      <w:r>
        <w:t>Management fails to generate income from assets</w:t>
      </w:r>
    </w:p>
    <w:p w14:paraId="43B2E644" w14:textId="21D279E3" w:rsidR="00000620" w:rsidRDefault="00725297" w:rsidP="00725297">
      <w:pPr>
        <w:pStyle w:val="ListParagraph"/>
        <w:numPr>
          <w:ilvl w:val="2"/>
          <w:numId w:val="2"/>
        </w:numPr>
      </w:pPr>
      <w:r w:rsidRPr="00725297">
        <w:rPr>
          <w:b/>
          <w:bCs/>
        </w:rPr>
        <w:t>A7: Operating Income to Total Asset Ratio:</w:t>
      </w:r>
      <w:r w:rsidRPr="00725297">
        <w:t xml:space="preserve"> Assesses the efficiency of generating operating income from total assets.</w:t>
      </w:r>
      <w:r w:rsidR="00000620">
        <w:t xml:space="preserve"> </w:t>
      </w:r>
    </w:p>
    <w:p w14:paraId="027662FA" w14:textId="77777777" w:rsidR="00000620" w:rsidRDefault="00000620" w:rsidP="00000620">
      <w:pPr>
        <w:pStyle w:val="ListParagraph"/>
        <w:numPr>
          <w:ilvl w:val="1"/>
          <w:numId w:val="2"/>
        </w:numPr>
      </w:pPr>
      <w:r>
        <w:t>Holding inventory too long</w:t>
      </w:r>
    </w:p>
    <w:p w14:paraId="78C860D6" w14:textId="18F10411" w:rsidR="00725297" w:rsidRDefault="00725297" w:rsidP="00725297">
      <w:pPr>
        <w:pStyle w:val="ListParagraph"/>
        <w:numPr>
          <w:ilvl w:val="2"/>
          <w:numId w:val="2"/>
        </w:numPr>
      </w:pPr>
      <w:r>
        <w:rPr>
          <w:rStyle w:val="Strong"/>
        </w:rPr>
        <w:t>A47: (Inventory * 365) / Cost of Products Sold</w:t>
      </w:r>
      <w:r>
        <w:t>: Calculates the average number of days inventory is held before being sold.</w:t>
      </w:r>
    </w:p>
    <w:p w14:paraId="14CB7C08" w14:textId="77777777" w:rsidR="00000620" w:rsidRDefault="00000620" w:rsidP="00000620">
      <w:pPr>
        <w:pStyle w:val="ListParagraph"/>
        <w:numPr>
          <w:ilvl w:val="1"/>
          <w:numId w:val="2"/>
        </w:numPr>
      </w:pPr>
      <w:r>
        <w:t xml:space="preserve">Negative Working Capital </w:t>
      </w:r>
    </w:p>
    <w:p w14:paraId="213D08F7" w14:textId="364604B0" w:rsidR="00FF26F3" w:rsidRDefault="00FF26F3" w:rsidP="00FF26F3">
      <w:pPr>
        <w:pStyle w:val="ListParagraph"/>
        <w:numPr>
          <w:ilvl w:val="2"/>
          <w:numId w:val="2"/>
        </w:numPr>
      </w:pPr>
      <w:r>
        <w:rPr>
          <w:rStyle w:val="Strong"/>
        </w:rPr>
        <w:t>A3: Working Capital to Total Assets Ratio</w:t>
      </w:r>
      <w:r>
        <w:t>: Assesses a company’s ability to cover its short-term obligations with its current assets.</w:t>
      </w:r>
    </w:p>
    <w:p w14:paraId="5D5995C7" w14:textId="5FAEAAD3" w:rsidR="00FF26F3" w:rsidRDefault="006617F4" w:rsidP="00FF26F3">
      <w:pPr>
        <w:pStyle w:val="ListParagraph"/>
        <w:numPr>
          <w:ilvl w:val="2"/>
          <w:numId w:val="2"/>
        </w:numPr>
      </w:pPr>
      <w:r w:rsidRPr="002675A2">
        <w:rPr>
          <w:b/>
          <w:bCs/>
        </w:rPr>
        <w:t>A77: working capital Indicator</w:t>
      </w:r>
      <w:r>
        <w:t xml:space="preserve">: </w:t>
      </w:r>
      <w:r w:rsidR="002675A2">
        <w:t>Measures the short-term financial health by calculating the difference between current assets and current liabilities. 1= positive value, 0 = negative</w:t>
      </w:r>
    </w:p>
    <w:p w14:paraId="2DFA8F3F" w14:textId="77777777" w:rsidR="00000620" w:rsidRDefault="00000620" w:rsidP="00000620">
      <w:pPr>
        <w:pStyle w:val="ListParagraph"/>
        <w:numPr>
          <w:ilvl w:val="0"/>
          <w:numId w:val="2"/>
        </w:numPr>
      </w:pPr>
      <w:r>
        <w:t xml:space="preserve">Too much Debt </w:t>
      </w:r>
    </w:p>
    <w:p w14:paraId="0411BA1D" w14:textId="77777777" w:rsidR="00000620" w:rsidRDefault="00000620" w:rsidP="00000620">
      <w:pPr>
        <w:pStyle w:val="ListParagraph"/>
        <w:numPr>
          <w:ilvl w:val="1"/>
          <w:numId w:val="2"/>
        </w:numPr>
      </w:pPr>
      <w:r>
        <w:t xml:space="preserve">Debt used to pay for Working capital </w:t>
      </w:r>
    </w:p>
    <w:p w14:paraId="3A06B7F4" w14:textId="10FC51D1" w:rsidR="00361410" w:rsidRDefault="00361410" w:rsidP="00361410">
      <w:pPr>
        <w:pStyle w:val="ListParagraph"/>
        <w:numPr>
          <w:ilvl w:val="2"/>
          <w:numId w:val="2"/>
        </w:numPr>
      </w:pPr>
      <w:r>
        <w:rPr>
          <w:rStyle w:val="Strong"/>
        </w:rPr>
        <w:t>A5: Defensive Interval Ratio</w:t>
      </w:r>
      <w:r>
        <w:t>: Measures how long a company can operate with its existing liquid assets without additional cash inflows.</w:t>
      </w:r>
    </w:p>
    <w:p w14:paraId="7811BBB8" w14:textId="637E885E" w:rsidR="00361410" w:rsidRPr="003861AC" w:rsidRDefault="00361410" w:rsidP="00361410">
      <w:pPr>
        <w:pStyle w:val="ListParagraph"/>
        <w:numPr>
          <w:ilvl w:val="2"/>
          <w:numId w:val="2"/>
        </w:numPr>
        <w:rPr>
          <w:strike/>
          <w:rPrChange w:id="4" w:author="Peter Pancevic" w:date="2024-06-30T00:20:00Z" w16du:dateUtc="2024-06-30T04:20:00Z">
            <w:rPr/>
          </w:rPrChange>
        </w:rPr>
      </w:pPr>
      <w:commentRangeStart w:id="5"/>
      <w:r w:rsidRPr="003861AC">
        <w:rPr>
          <w:rStyle w:val="Strong"/>
          <w:strike/>
          <w:rPrChange w:id="6" w:author="Peter Pancevic" w:date="2024-06-30T00:20:00Z" w16du:dateUtc="2024-06-30T04:20:00Z">
            <w:rPr>
              <w:rStyle w:val="Strong"/>
            </w:rPr>
          </w:rPrChange>
        </w:rPr>
        <w:t>A71: Debt Coverage Ratio</w:t>
      </w:r>
      <w:r w:rsidRPr="003861AC">
        <w:rPr>
          <w:strike/>
          <w:rPrChange w:id="7" w:author="Peter Pancevic" w:date="2024-06-30T00:20:00Z" w16du:dateUtc="2024-06-30T04:20:00Z">
            <w:rPr/>
          </w:rPrChange>
        </w:rPr>
        <w:t>: Measures a company's ability to service its debt with its earnings.</w:t>
      </w:r>
      <w:commentRangeEnd w:id="5"/>
      <w:r w:rsidR="003861AC" w:rsidRPr="003861AC">
        <w:rPr>
          <w:rStyle w:val="CommentReference"/>
          <w:strike/>
          <w:rPrChange w:id="8" w:author="Peter Pancevic" w:date="2024-06-30T00:20:00Z" w16du:dateUtc="2024-06-30T04:20:00Z">
            <w:rPr>
              <w:rStyle w:val="CommentReference"/>
            </w:rPr>
          </w:rPrChange>
        </w:rPr>
        <w:commentReference w:id="5"/>
      </w:r>
    </w:p>
    <w:p w14:paraId="39AA8C5F" w14:textId="77777777" w:rsidR="00000620" w:rsidRDefault="00000620" w:rsidP="00000620">
      <w:pPr>
        <w:pStyle w:val="ListParagraph"/>
        <w:numPr>
          <w:ilvl w:val="1"/>
          <w:numId w:val="2"/>
        </w:numPr>
      </w:pPr>
      <w:r>
        <w:t>Debt used to pay for equipment, plant</w:t>
      </w:r>
    </w:p>
    <w:p w14:paraId="1FE2E710" w14:textId="5DCA8F25" w:rsidR="00361410" w:rsidRDefault="00361410" w:rsidP="00361410">
      <w:pPr>
        <w:pStyle w:val="ListParagraph"/>
        <w:numPr>
          <w:ilvl w:val="2"/>
          <w:numId w:val="2"/>
        </w:numPr>
      </w:pPr>
      <w:r>
        <w:rPr>
          <w:rStyle w:val="Strong"/>
        </w:rPr>
        <w:t>A10: Equity to Total Assets Ratio</w:t>
      </w:r>
      <w:r>
        <w:t>: Indicates the proportion of assets financed by shareholders’ equity.</w:t>
      </w:r>
    </w:p>
    <w:p w14:paraId="3F1F0074" w14:textId="77777777" w:rsidR="0035627E" w:rsidRDefault="0035627E" w:rsidP="0035627E">
      <w:pPr>
        <w:pStyle w:val="ListParagraph"/>
        <w:numPr>
          <w:ilvl w:val="2"/>
          <w:numId w:val="2"/>
        </w:numPr>
      </w:pPr>
      <w:r w:rsidRPr="0035627E">
        <w:rPr>
          <w:b/>
          <w:bCs/>
        </w:rPr>
        <w:t>A2: Total Liabilities / Total Assets</w:t>
      </w:r>
      <w:r>
        <w:t>: Shows the proportion of assets financed by liabilities.</w:t>
      </w:r>
    </w:p>
    <w:p w14:paraId="0BD93AEC" w14:textId="2361414D" w:rsidR="0035627E" w:rsidRDefault="0035627E" w:rsidP="0035627E">
      <w:pPr>
        <w:pStyle w:val="ListParagraph"/>
        <w:numPr>
          <w:ilvl w:val="2"/>
          <w:numId w:val="2"/>
        </w:numPr>
      </w:pPr>
      <w:r w:rsidRPr="0035627E">
        <w:rPr>
          <w:b/>
          <w:bCs/>
        </w:rPr>
        <w:t>A75: Financial Leverage:</w:t>
      </w:r>
      <w:r>
        <w:t xml:space="preserve"> Assesses the use of debt to finance the company's assets.</w:t>
      </w:r>
    </w:p>
    <w:p w14:paraId="5F91A438" w14:textId="77777777" w:rsidR="00000620" w:rsidRDefault="00000620" w:rsidP="00000620">
      <w:pPr>
        <w:pStyle w:val="ListParagraph"/>
        <w:numPr>
          <w:ilvl w:val="1"/>
          <w:numId w:val="2"/>
        </w:numPr>
      </w:pPr>
      <w:r>
        <w:t xml:space="preserve">Operating profits can’t cover interest </w:t>
      </w:r>
    </w:p>
    <w:p w14:paraId="6760708F" w14:textId="77777777" w:rsidR="00166EE4" w:rsidRPr="003861AC" w:rsidRDefault="00166EE4" w:rsidP="00166EE4">
      <w:pPr>
        <w:pStyle w:val="ListParagraph"/>
        <w:numPr>
          <w:ilvl w:val="2"/>
          <w:numId w:val="2"/>
        </w:numPr>
        <w:rPr>
          <w:strike/>
          <w:rPrChange w:id="9" w:author="Peter Pancevic" w:date="2024-06-30T00:21:00Z" w16du:dateUtc="2024-06-30T04:21:00Z">
            <w:rPr/>
          </w:rPrChange>
        </w:rPr>
      </w:pPr>
      <w:commentRangeStart w:id="10"/>
      <w:r w:rsidRPr="003861AC">
        <w:rPr>
          <w:b/>
          <w:bCs/>
          <w:strike/>
          <w:rPrChange w:id="11" w:author="Peter Pancevic" w:date="2024-06-30T00:21:00Z" w16du:dateUtc="2024-06-30T04:21:00Z">
            <w:rPr>
              <w:b/>
              <w:bCs/>
            </w:rPr>
          </w:rPrChange>
        </w:rPr>
        <w:t>A70: Financial Expense to Operating Income:</w:t>
      </w:r>
      <w:r w:rsidRPr="003861AC">
        <w:rPr>
          <w:strike/>
          <w:rPrChange w:id="12" w:author="Peter Pancevic" w:date="2024-06-30T00:21:00Z" w16du:dateUtc="2024-06-30T04:21:00Z">
            <w:rPr/>
          </w:rPrChange>
        </w:rPr>
        <w:t xml:space="preserve"> Measures the proportion of operating income used to cover financial expenses.</w:t>
      </w:r>
      <w:commentRangeEnd w:id="10"/>
      <w:r w:rsidR="00657EE4">
        <w:rPr>
          <w:rStyle w:val="CommentReference"/>
        </w:rPr>
        <w:commentReference w:id="10"/>
      </w:r>
    </w:p>
    <w:p w14:paraId="79CB0858" w14:textId="77777777" w:rsidR="00166EE4" w:rsidRPr="00657EE4" w:rsidRDefault="00166EE4" w:rsidP="00166EE4">
      <w:pPr>
        <w:pStyle w:val="ListParagraph"/>
        <w:numPr>
          <w:ilvl w:val="2"/>
          <w:numId w:val="2"/>
        </w:numPr>
        <w:rPr>
          <w:strike/>
          <w:rPrChange w:id="13" w:author="Peter Pancevic" w:date="2024-06-30T00:21:00Z" w16du:dateUtc="2024-06-30T04:21:00Z">
            <w:rPr/>
          </w:rPrChange>
        </w:rPr>
      </w:pPr>
      <w:commentRangeStart w:id="14"/>
      <w:r w:rsidRPr="00657EE4">
        <w:rPr>
          <w:b/>
          <w:bCs/>
          <w:strike/>
          <w:rPrChange w:id="15" w:author="Peter Pancevic" w:date="2024-06-30T00:21:00Z" w16du:dateUtc="2024-06-30T04:21:00Z">
            <w:rPr>
              <w:b/>
              <w:bCs/>
            </w:rPr>
          </w:rPrChange>
        </w:rPr>
        <w:lastRenderedPageBreak/>
        <w:t>A68: Cash to Interest:</w:t>
      </w:r>
      <w:r w:rsidRPr="00657EE4">
        <w:rPr>
          <w:strike/>
          <w:rPrChange w:id="16" w:author="Peter Pancevic" w:date="2024-06-30T00:21:00Z" w16du:dateUtc="2024-06-30T04:21:00Z">
            <w:rPr/>
          </w:rPrChange>
        </w:rPr>
        <w:t xml:space="preserve"> Measures the ability to cover interest expenses with available cash.</w:t>
      </w:r>
      <w:commentRangeEnd w:id="14"/>
      <w:r w:rsidR="00657EE4" w:rsidRPr="00657EE4">
        <w:rPr>
          <w:rStyle w:val="CommentReference"/>
          <w:strike/>
          <w:rPrChange w:id="17" w:author="Peter Pancevic" w:date="2024-06-30T00:21:00Z" w16du:dateUtc="2024-06-30T04:21:00Z">
            <w:rPr>
              <w:rStyle w:val="CommentReference"/>
            </w:rPr>
          </w:rPrChange>
        </w:rPr>
        <w:commentReference w:id="14"/>
      </w:r>
    </w:p>
    <w:p w14:paraId="7D0C1578" w14:textId="77777777" w:rsidR="00166EE4" w:rsidRDefault="00166EE4" w:rsidP="00166EE4">
      <w:pPr>
        <w:pStyle w:val="ListParagraph"/>
        <w:numPr>
          <w:ilvl w:val="2"/>
          <w:numId w:val="2"/>
        </w:numPr>
      </w:pPr>
      <w:r w:rsidRPr="00166EE4">
        <w:rPr>
          <w:b/>
          <w:bCs/>
        </w:rPr>
        <w:t>A65: Interest to Sales:</w:t>
      </w:r>
      <w:r>
        <w:t xml:space="preserve"> Measures the burden of interest expenses relative to sales.</w:t>
      </w:r>
    </w:p>
    <w:p w14:paraId="1106B1AE" w14:textId="53A0A663" w:rsidR="00166EE4" w:rsidRPr="005848C8" w:rsidRDefault="00166EE4" w:rsidP="00166EE4">
      <w:pPr>
        <w:pStyle w:val="ListParagraph"/>
        <w:numPr>
          <w:ilvl w:val="2"/>
          <w:numId w:val="2"/>
        </w:numPr>
        <w:rPr>
          <w:strike/>
          <w:rPrChange w:id="18" w:author="Peter Pancevic" w:date="2024-06-30T00:22:00Z" w16du:dateUtc="2024-06-30T04:22:00Z">
            <w:rPr/>
          </w:rPrChange>
        </w:rPr>
      </w:pPr>
      <w:commentRangeStart w:id="19"/>
      <w:r w:rsidRPr="005848C8">
        <w:rPr>
          <w:b/>
          <w:bCs/>
          <w:strike/>
          <w:rPrChange w:id="20" w:author="Peter Pancevic" w:date="2024-06-30T00:22:00Z" w16du:dateUtc="2024-06-30T04:22:00Z">
            <w:rPr>
              <w:b/>
              <w:bCs/>
            </w:rPr>
          </w:rPrChange>
        </w:rPr>
        <w:t>A74: Cash to Financial Expense:</w:t>
      </w:r>
      <w:r w:rsidRPr="005848C8">
        <w:rPr>
          <w:strike/>
          <w:rPrChange w:id="21" w:author="Peter Pancevic" w:date="2024-06-30T00:22:00Z" w16du:dateUtc="2024-06-30T04:22:00Z">
            <w:rPr/>
          </w:rPrChange>
        </w:rPr>
        <w:t xml:space="preserve"> Measures the ability to cover financial expenses with cash on hand.</w:t>
      </w:r>
      <w:commentRangeEnd w:id="19"/>
      <w:r w:rsidR="005848C8">
        <w:rPr>
          <w:rStyle w:val="CommentReference"/>
        </w:rPr>
        <w:commentReference w:id="19"/>
      </w:r>
    </w:p>
    <w:p w14:paraId="035AAC6B" w14:textId="77777777" w:rsidR="00000620" w:rsidRDefault="00000620" w:rsidP="00000620">
      <w:pPr>
        <w:pStyle w:val="ListParagraph"/>
        <w:numPr>
          <w:ilvl w:val="0"/>
          <w:numId w:val="2"/>
        </w:numPr>
      </w:pPr>
      <w:r>
        <w:t xml:space="preserve">Not enough Cash flow </w:t>
      </w:r>
    </w:p>
    <w:p w14:paraId="62FFC4DF" w14:textId="77777777" w:rsidR="00000620" w:rsidRDefault="00000620" w:rsidP="00000620">
      <w:pPr>
        <w:pStyle w:val="ListParagraph"/>
        <w:numPr>
          <w:ilvl w:val="1"/>
          <w:numId w:val="2"/>
        </w:numPr>
      </w:pPr>
      <w:r>
        <w:t>Not enough cash on hand</w:t>
      </w:r>
    </w:p>
    <w:p w14:paraId="6CB7C6DF" w14:textId="3F4D8330" w:rsidR="004E2DB3" w:rsidRDefault="004E2DB3" w:rsidP="004E2DB3">
      <w:pPr>
        <w:pStyle w:val="ListParagraph"/>
        <w:numPr>
          <w:ilvl w:val="2"/>
          <w:numId w:val="2"/>
        </w:numPr>
      </w:pPr>
      <w:r>
        <w:rPr>
          <w:rStyle w:val="Strong"/>
        </w:rPr>
        <w:t>A66: Cash to Assets</w:t>
      </w:r>
      <w:r>
        <w:t>: Measures the proportion of assets held in cash.</w:t>
      </w:r>
    </w:p>
    <w:p w14:paraId="548EE333" w14:textId="77777777" w:rsidR="00000620" w:rsidRDefault="00000620" w:rsidP="00000620">
      <w:pPr>
        <w:pStyle w:val="ListParagraph"/>
        <w:numPr>
          <w:ilvl w:val="1"/>
          <w:numId w:val="2"/>
        </w:numPr>
      </w:pPr>
      <w:r>
        <w:t xml:space="preserve">Not collecting from account receivables </w:t>
      </w:r>
    </w:p>
    <w:p w14:paraId="1180FD97" w14:textId="4BCC59B7" w:rsidR="004E2DB3" w:rsidRDefault="004E2DB3" w:rsidP="004E2DB3">
      <w:pPr>
        <w:pStyle w:val="ListParagraph"/>
        <w:numPr>
          <w:ilvl w:val="2"/>
          <w:numId w:val="2"/>
        </w:numPr>
      </w:pPr>
      <w:r>
        <w:rPr>
          <w:rStyle w:val="Strong"/>
        </w:rPr>
        <w:t>A44: (Receivables * 365) / Sales</w:t>
      </w:r>
      <w:r>
        <w:t>: Highlights the average number of days it takes to collect receivables.</w:t>
      </w:r>
    </w:p>
    <w:p w14:paraId="2C2014F8" w14:textId="77777777" w:rsidR="00000620" w:rsidRDefault="00000620" w:rsidP="00000620">
      <w:pPr>
        <w:pStyle w:val="ListParagraph"/>
        <w:numPr>
          <w:ilvl w:val="1"/>
          <w:numId w:val="2"/>
        </w:numPr>
      </w:pPr>
      <w:r>
        <w:t xml:space="preserve">Sales are not enough to cover expenses </w:t>
      </w:r>
    </w:p>
    <w:p w14:paraId="7A82CE59" w14:textId="59A3D9F7" w:rsidR="00835880" w:rsidRDefault="00835880" w:rsidP="00835880">
      <w:pPr>
        <w:pStyle w:val="ListParagraph"/>
        <w:numPr>
          <w:ilvl w:val="2"/>
          <w:numId w:val="2"/>
        </w:numPr>
      </w:pPr>
      <w:r>
        <w:rPr>
          <w:rStyle w:val="Strong"/>
        </w:rPr>
        <w:t>A58: Total Costs / Total Sales</w:t>
      </w:r>
      <w:r>
        <w:t>: Compares total costs to total sales, highlighting cost management efficiency.</w:t>
      </w:r>
    </w:p>
    <w:p w14:paraId="35F84885" w14:textId="77777777" w:rsidR="00000620" w:rsidRDefault="00000620" w:rsidP="00000620">
      <w:pPr>
        <w:pStyle w:val="ListParagraph"/>
        <w:numPr>
          <w:ilvl w:val="1"/>
          <w:numId w:val="2"/>
        </w:numPr>
      </w:pPr>
      <w:r>
        <w:t xml:space="preserve">Cash conversation cycle is too long </w:t>
      </w:r>
    </w:p>
    <w:p w14:paraId="2FFAA4B7" w14:textId="7D9697CE" w:rsidR="00835880" w:rsidRDefault="00835880" w:rsidP="00835880">
      <w:pPr>
        <w:pStyle w:val="ListParagraph"/>
        <w:numPr>
          <w:ilvl w:val="2"/>
          <w:numId w:val="2"/>
        </w:numPr>
      </w:pPr>
      <w:r>
        <w:rPr>
          <w:rStyle w:val="Strong"/>
        </w:rPr>
        <w:t>A73: Cash Conversion Cycle</w:t>
      </w:r>
      <w:r>
        <w:t>: Measures the time it takes for a company to convert its investments in inventory and other resources into cash flows from sales.</w:t>
      </w:r>
    </w:p>
    <w:p w14:paraId="5233B46C" w14:textId="77777777" w:rsidR="00000620" w:rsidRDefault="00000620" w:rsidP="00000620">
      <w:pPr>
        <w:pStyle w:val="ListParagraph"/>
        <w:numPr>
          <w:ilvl w:val="1"/>
          <w:numId w:val="2"/>
        </w:numPr>
      </w:pPr>
      <w:r>
        <w:t xml:space="preserve">Cash can’t cover interest </w:t>
      </w:r>
    </w:p>
    <w:p w14:paraId="08D45B18" w14:textId="7B9D0A23" w:rsidR="00835880" w:rsidRDefault="00835880" w:rsidP="00835880">
      <w:pPr>
        <w:pStyle w:val="ListParagraph"/>
        <w:numPr>
          <w:ilvl w:val="2"/>
          <w:numId w:val="2"/>
        </w:numPr>
      </w:pPr>
      <w:r>
        <w:rPr>
          <w:rStyle w:val="Strong"/>
        </w:rPr>
        <w:t>A68: Cash to Interest</w:t>
      </w:r>
      <w:r>
        <w:t>: Measures the ability to cover interest expenses with available cash.</w:t>
      </w:r>
    </w:p>
    <w:p w14:paraId="350E99C9" w14:textId="2E2FEEBA" w:rsidR="00DD180F" w:rsidRDefault="00000620" w:rsidP="00000620">
      <w:pPr>
        <w:pStyle w:val="ListParagraph"/>
        <w:numPr>
          <w:ilvl w:val="1"/>
          <w:numId w:val="2"/>
        </w:numPr>
      </w:pPr>
      <w:r>
        <w:t>Days payable is too high</w:t>
      </w:r>
    </w:p>
    <w:p w14:paraId="3920AA12" w14:textId="67A573FA" w:rsidR="005C7A28" w:rsidRDefault="005C7A28" w:rsidP="005C7A28">
      <w:pPr>
        <w:pStyle w:val="ListParagraph"/>
        <w:numPr>
          <w:ilvl w:val="2"/>
          <w:numId w:val="2"/>
        </w:numPr>
        <w:rPr>
          <w:ins w:id="22" w:author="Peter Pancevic" w:date="2024-06-30T00:34:00Z" w16du:dateUtc="2024-06-30T04:34:00Z"/>
        </w:rPr>
      </w:pPr>
      <w:r>
        <w:rPr>
          <w:rStyle w:val="Strong"/>
        </w:rPr>
        <w:t>A52: (Short-term Liabilities * 365) / Cost of Products Sold</w:t>
      </w:r>
      <w:r>
        <w:t>: Calculates the number of days it would take to pay off short-term liabilities with the cost of goods sold.</w:t>
      </w:r>
    </w:p>
    <w:p w14:paraId="032360F7" w14:textId="77777777" w:rsidR="002530B9" w:rsidRDefault="002530B9" w:rsidP="002530B9">
      <w:pPr>
        <w:rPr>
          <w:ins w:id="23" w:author="Peter Pancevic" w:date="2024-06-30T00:34:00Z" w16du:dateUtc="2024-06-30T04:34:00Z"/>
        </w:rPr>
      </w:pPr>
    </w:p>
    <w:p w14:paraId="28295F5F" w14:textId="79B36897" w:rsidR="002530B9" w:rsidRDefault="00B103DC">
      <w:pPr>
        <w:pPrChange w:id="24" w:author="Peter Pancevic" w:date="2024-06-30T00:34:00Z" w16du:dateUtc="2024-06-30T04:34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  <w:ins w:id="25" w:author="Peter Pancevic" w:date="2024-06-30T21:45:00Z" w16du:dateUtc="2024-07-01T01:45:00Z">
        <w:r>
          <w:t>Initial analysis of the data determined t</w:t>
        </w:r>
      </w:ins>
      <w:ins w:id="26" w:author="Peter Pancevic" w:date="2024-06-30T21:46:00Z" w16du:dateUtc="2024-07-01T01:46:00Z">
        <w:r>
          <w:t xml:space="preserve">heir were quite a few null values. </w:t>
        </w:r>
        <w:r w:rsidR="003F4E94">
          <w:t>These values were investigated to understand why they were missing. In most of the case, there was no data available. The other cas</w:t>
        </w:r>
      </w:ins>
      <w:ins w:id="27" w:author="Peter Pancevic" w:date="2024-06-30T21:47:00Z" w16du:dateUtc="2024-07-01T01:47:00Z">
        <w:r w:rsidR="003F4E94">
          <w:t>es were errors from dividing by zero.</w:t>
        </w:r>
      </w:ins>
      <w:ins w:id="28" w:author="Peter Pancevic" w:date="2024-06-30T21:48:00Z" w16du:dateUtc="2024-07-01T01:48:00Z">
        <w:r w:rsidR="003C5423">
          <w:t xml:space="preserve"> This research used imputation methods to feel in the missing dataset. The imputation methods that were reviewed were the “Mean/Median/Mode” imp</w:t>
        </w:r>
      </w:ins>
      <w:ins w:id="29" w:author="Peter Pancevic" w:date="2024-06-30T21:49:00Z" w16du:dateUtc="2024-07-01T01:49:00Z">
        <w:r w:rsidR="003C5423">
          <w:t>utation; KNN imputation and Random Forest Imputation</w:t>
        </w:r>
        <w:r w:rsidR="003C5423" w:rsidRPr="00ED0294">
          <w:rPr>
            <w:highlight w:val="yellow"/>
            <w:rPrChange w:id="30" w:author="Peter Pancevic" w:date="2024-06-30T22:04:00Z" w16du:dateUtc="2024-07-01T02:04:00Z">
              <w:rPr/>
            </w:rPrChange>
          </w:rPr>
          <w:t xml:space="preserve">. From the three methods, random forest imputation was selected as </w:t>
        </w:r>
      </w:ins>
      <w:ins w:id="31" w:author="Peter Pancevic" w:date="2024-06-30T21:54:00Z" w16du:dateUtc="2024-07-01T01:54:00Z">
        <w:r w:rsidR="00CD5341" w:rsidRPr="00ED0294">
          <w:rPr>
            <w:highlight w:val="yellow"/>
            <w:rPrChange w:id="32" w:author="Peter Pancevic" w:date="2024-06-30T22:04:00Z" w16du:dateUtc="2024-07-01T02:04:00Z">
              <w:rPr/>
            </w:rPrChange>
          </w:rPr>
          <w:t>these feature are fairly complex</w:t>
        </w:r>
      </w:ins>
      <w:ins w:id="33" w:author="Peter Pancevic" w:date="2024-06-30T22:04:00Z" w16du:dateUtc="2024-07-01T02:04:00Z">
        <w:r w:rsidR="00ED0294">
          <w:t>.</w:t>
        </w:r>
      </w:ins>
      <w:ins w:id="34" w:author="Peter Pancevic" w:date="2024-06-30T21:54:00Z" w16du:dateUtc="2024-07-01T01:54:00Z">
        <w:r w:rsidR="00CD5341">
          <w:t xml:space="preserve"> </w:t>
        </w:r>
      </w:ins>
      <w:ins w:id="35" w:author="Peter Pancevic" w:date="2024-06-30T21:47:00Z" w16du:dateUtc="2024-07-01T01:47:00Z">
        <w:r w:rsidR="003C5423">
          <w:t>It was determined that for null values exceeding 10% of the data</w:t>
        </w:r>
      </w:ins>
      <w:ins w:id="36" w:author="Peter Pancevic" w:date="2024-06-30T22:05:00Z" w16du:dateUtc="2024-07-01T02:05:00Z">
        <w:r w:rsidR="00ED0294">
          <w:t xml:space="preserve"> the feature </w:t>
        </w:r>
      </w:ins>
      <w:ins w:id="37" w:author="Peter Pancevic" w:date="2024-06-30T21:47:00Z" w16du:dateUtc="2024-07-01T01:47:00Z">
        <w:r w:rsidR="003C5423">
          <w:t xml:space="preserve"> was removed from the dataset. </w:t>
        </w:r>
      </w:ins>
      <w:ins w:id="38" w:author="Peter Pancevic" w:date="2024-06-30T00:35:00Z" w16du:dateUtc="2024-06-30T04:35:00Z">
        <w:r w:rsidR="002530B9">
          <w:t xml:space="preserve"> </w:t>
        </w:r>
      </w:ins>
    </w:p>
    <w:sectPr w:rsidR="00253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Peter Pancevic" w:date="2024-06-30T00:20:00Z" w:initials="PP">
    <w:p w14:paraId="3C76A999" w14:textId="77777777" w:rsidR="003861AC" w:rsidRDefault="003861AC" w:rsidP="003861AC">
      <w:pPr>
        <w:pStyle w:val="CommentText"/>
      </w:pPr>
      <w:r>
        <w:rPr>
          <w:rStyle w:val="CommentReference"/>
        </w:rPr>
        <w:annotationRef/>
      </w:r>
      <w:r>
        <w:t xml:space="preserve">Has 5854 null values </w:t>
      </w:r>
    </w:p>
  </w:comment>
  <w:comment w:id="5" w:author="Peter Pancevic" w:date="2024-06-30T00:20:00Z" w:initials="PP">
    <w:p w14:paraId="79CE7A51" w14:textId="77777777" w:rsidR="003861AC" w:rsidRDefault="003861AC" w:rsidP="003861AC">
      <w:pPr>
        <w:pStyle w:val="CommentText"/>
      </w:pPr>
      <w:r>
        <w:rPr>
          <w:rStyle w:val="CommentReference"/>
        </w:rPr>
        <w:annotationRef/>
      </w:r>
      <w:r>
        <w:t xml:space="preserve">Has 5753 null values </w:t>
      </w:r>
    </w:p>
  </w:comment>
  <w:comment w:id="10" w:author="Peter Pancevic" w:date="2024-06-30T00:21:00Z" w:initials="PP">
    <w:p w14:paraId="4905824E" w14:textId="77777777" w:rsidR="00657EE4" w:rsidRDefault="00657EE4" w:rsidP="00657EE4">
      <w:pPr>
        <w:pStyle w:val="CommentText"/>
      </w:pPr>
      <w:r>
        <w:rPr>
          <w:rStyle w:val="CommentReference"/>
        </w:rPr>
        <w:annotationRef/>
      </w:r>
      <w:r>
        <w:t>Has 5770 null values</w:t>
      </w:r>
    </w:p>
  </w:comment>
  <w:comment w:id="14" w:author="Peter Pancevic" w:date="2024-06-30T00:21:00Z" w:initials="PP">
    <w:p w14:paraId="03AAC33F" w14:textId="77777777" w:rsidR="00657EE4" w:rsidRDefault="00657EE4" w:rsidP="00657EE4">
      <w:pPr>
        <w:pStyle w:val="CommentText"/>
      </w:pPr>
      <w:r>
        <w:rPr>
          <w:rStyle w:val="CommentReference"/>
        </w:rPr>
        <w:annotationRef/>
      </w:r>
      <w:r>
        <w:t>Has 19894 null values</w:t>
      </w:r>
    </w:p>
  </w:comment>
  <w:comment w:id="19" w:author="Peter Pancevic" w:date="2024-06-30T00:22:00Z" w:initials="PP">
    <w:p w14:paraId="7252E2A4" w14:textId="77777777" w:rsidR="005848C8" w:rsidRDefault="005848C8" w:rsidP="005848C8">
      <w:pPr>
        <w:pStyle w:val="CommentText"/>
      </w:pPr>
      <w:r>
        <w:rPr>
          <w:rStyle w:val="CommentReference"/>
        </w:rPr>
        <w:annotationRef/>
      </w:r>
      <w:r>
        <w:t>Has 5838 null values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C76A999" w15:done="0"/>
  <w15:commentEx w15:paraId="79CE7A51" w15:done="0"/>
  <w15:commentEx w15:paraId="4905824E" w15:done="0"/>
  <w15:commentEx w15:paraId="03AAC33F" w15:done="0"/>
  <w15:commentEx w15:paraId="7252E2A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5FD31ED" w16cex:dateUtc="2024-06-30T04:20:00Z"/>
  <w16cex:commentExtensible w16cex:durableId="33E3B3C6" w16cex:dateUtc="2024-06-30T04:20:00Z"/>
  <w16cex:commentExtensible w16cex:durableId="3D13BE1D" w16cex:dateUtc="2024-06-30T04:21:00Z"/>
  <w16cex:commentExtensible w16cex:durableId="3BBCB56B" w16cex:dateUtc="2024-06-30T04:21:00Z"/>
  <w16cex:commentExtensible w16cex:durableId="5927AA41" w16cex:dateUtc="2024-06-30T04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C76A999" w16cid:durableId="25FD31ED"/>
  <w16cid:commentId w16cid:paraId="79CE7A51" w16cid:durableId="33E3B3C6"/>
  <w16cid:commentId w16cid:paraId="4905824E" w16cid:durableId="3D13BE1D"/>
  <w16cid:commentId w16cid:paraId="03AAC33F" w16cid:durableId="3BBCB56B"/>
  <w16cid:commentId w16cid:paraId="7252E2A4" w16cid:durableId="5927AA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0770C"/>
    <w:multiLevelType w:val="hybridMultilevel"/>
    <w:tmpl w:val="991C5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E75E8"/>
    <w:multiLevelType w:val="hybridMultilevel"/>
    <w:tmpl w:val="25E2A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176617">
    <w:abstractNumId w:val="1"/>
  </w:num>
  <w:num w:numId="2" w16cid:durableId="204551447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eter Pancevic">
    <w15:presenceInfo w15:providerId="Windows Live" w15:userId="557b82a84b9ba2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trackRevision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0620"/>
    <w:rsid w:val="00000620"/>
    <w:rsid w:val="00166EE4"/>
    <w:rsid w:val="00175217"/>
    <w:rsid w:val="002530B9"/>
    <w:rsid w:val="002675A2"/>
    <w:rsid w:val="0035627E"/>
    <w:rsid w:val="00361410"/>
    <w:rsid w:val="003861AC"/>
    <w:rsid w:val="003C5423"/>
    <w:rsid w:val="003F4E94"/>
    <w:rsid w:val="00421047"/>
    <w:rsid w:val="004E2DB3"/>
    <w:rsid w:val="005848C8"/>
    <w:rsid w:val="005C7A28"/>
    <w:rsid w:val="00657EE4"/>
    <w:rsid w:val="006617F4"/>
    <w:rsid w:val="00725297"/>
    <w:rsid w:val="007D46EE"/>
    <w:rsid w:val="00835880"/>
    <w:rsid w:val="00B103DC"/>
    <w:rsid w:val="00C17CC9"/>
    <w:rsid w:val="00C829C5"/>
    <w:rsid w:val="00C87A53"/>
    <w:rsid w:val="00CD5341"/>
    <w:rsid w:val="00D4580E"/>
    <w:rsid w:val="00DC6A01"/>
    <w:rsid w:val="00DD1567"/>
    <w:rsid w:val="00DD180F"/>
    <w:rsid w:val="00E95D21"/>
    <w:rsid w:val="00ED0294"/>
    <w:rsid w:val="00F56979"/>
    <w:rsid w:val="00FF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ACDD0"/>
  <w15:chartTrackingRefBased/>
  <w15:docId w15:val="{E8E69692-6410-46E8-95A9-45E6C4B0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6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6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6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6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6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6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6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6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6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6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62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25297"/>
    <w:rPr>
      <w:b/>
      <w:bCs/>
    </w:rPr>
  </w:style>
  <w:style w:type="paragraph" w:styleId="Revision">
    <w:name w:val="Revision"/>
    <w:hidden/>
    <w:uiPriority w:val="99"/>
    <w:semiHidden/>
    <w:rsid w:val="00C829C5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861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61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61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61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61A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9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2</Pages>
  <Words>581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Pancevic</dc:creator>
  <cp:keywords/>
  <dc:description/>
  <cp:lastModifiedBy>Peter Pancevic</cp:lastModifiedBy>
  <cp:revision>24</cp:revision>
  <dcterms:created xsi:type="dcterms:W3CDTF">2024-06-29T21:18:00Z</dcterms:created>
  <dcterms:modified xsi:type="dcterms:W3CDTF">2024-07-01T02:05:00Z</dcterms:modified>
</cp:coreProperties>
</file>